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D6F27" w14:textId="77777777" w:rsidR="005A07F8" w:rsidRDefault="001B22CA" w:rsidP="005A07F8">
      <w:pPr>
        <w:jc w:val="both"/>
        <w:rPr>
          <w:rFonts w:eastAsia="黑体"/>
          <w:sz w:val="32"/>
        </w:rPr>
      </w:pPr>
      <w:r w:rsidRPr="00A715CB">
        <w:rPr>
          <w:rFonts w:ascii="黑体" w:eastAsia="黑体" w:hAnsi="华文中宋"/>
          <w:noProof/>
          <w:color w:val="000000"/>
          <w:sz w:val="30"/>
          <w:szCs w:val="30"/>
        </w:rPr>
        <w:drawing>
          <wp:inline distT="0" distB="0" distL="0" distR="0" wp14:anchorId="62E8D211" wp14:editId="18CFB57D">
            <wp:extent cx="1203960" cy="1066800"/>
            <wp:effectExtent l="0" t="0" r="0" b="0"/>
            <wp:docPr id="21" name="图片 2" descr="showAttachment?eid=132687212341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owAttachment?eid=13268721234117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3960" cy="1066800"/>
                    </a:xfrm>
                    <a:prstGeom prst="rect">
                      <a:avLst/>
                    </a:prstGeom>
                    <a:noFill/>
                    <a:ln>
                      <a:noFill/>
                    </a:ln>
                  </pic:spPr>
                </pic:pic>
              </a:graphicData>
            </a:graphic>
          </wp:inline>
        </w:drawing>
      </w:r>
    </w:p>
    <w:p w14:paraId="649DF472" w14:textId="77777777" w:rsidR="005A07F8" w:rsidRPr="00793554" w:rsidRDefault="005A07F8" w:rsidP="005A07F8">
      <w:pPr>
        <w:jc w:val="center"/>
        <w:rPr>
          <w:sz w:val="32"/>
        </w:rPr>
      </w:pPr>
    </w:p>
    <w:p w14:paraId="1AB7ABFB" w14:textId="77777777" w:rsidR="005A07F8" w:rsidRDefault="005A07F8" w:rsidP="005A07F8">
      <w:pPr>
        <w:jc w:val="center"/>
        <w:rPr>
          <w:rFonts w:eastAsia="黑体"/>
          <w:sz w:val="32"/>
        </w:rPr>
      </w:pPr>
    </w:p>
    <w:p w14:paraId="134D8B9C" w14:textId="77777777" w:rsidR="005A07F8" w:rsidRDefault="005A07F8" w:rsidP="003F51F1">
      <w:pPr>
        <w:jc w:val="center"/>
        <w:rPr>
          <w:b/>
          <w:sz w:val="48"/>
        </w:rPr>
      </w:pPr>
      <w:r>
        <w:rPr>
          <w:rFonts w:hint="eastAsia"/>
          <w:b/>
          <w:sz w:val="48"/>
        </w:rPr>
        <w:t>北</w:t>
      </w:r>
      <w:r>
        <w:rPr>
          <w:rFonts w:hint="eastAsia"/>
          <w:b/>
          <w:sz w:val="48"/>
        </w:rPr>
        <w:t xml:space="preserve">  </w:t>
      </w:r>
      <w:r>
        <w:rPr>
          <w:rFonts w:hint="eastAsia"/>
          <w:b/>
          <w:sz w:val="48"/>
        </w:rPr>
        <w:t>京</w:t>
      </w:r>
      <w:r>
        <w:rPr>
          <w:rFonts w:hint="eastAsia"/>
          <w:b/>
          <w:sz w:val="48"/>
        </w:rPr>
        <w:t xml:space="preserve">  </w:t>
      </w:r>
      <w:r>
        <w:rPr>
          <w:rFonts w:hint="eastAsia"/>
          <w:b/>
          <w:sz w:val="48"/>
        </w:rPr>
        <w:t>科</w:t>
      </w:r>
      <w:r>
        <w:rPr>
          <w:rFonts w:hint="eastAsia"/>
          <w:b/>
          <w:sz w:val="48"/>
        </w:rPr>
        <w:t xml:space="preserve">  </w:t>
      </w:r>
      <w:r>
        <w:rPr>
          <w:rFonts w:hint="eastAsia"/>
          <w:b/>
          <w:sz w:val="48"/>
        </w:rPr>
        <w:t>技</w:t>
      </w:r>
      <w:r>
        <w:rPr>
          <w:rFonts w:hint="eastAsia"/>
          <w:b/>
          <w:sz w:val="48"/>
        </w:rPr>
        <w:t xml:space="preserve">  </w:t>
      </w:r>
      <w:r>
        <w:rPr>
          <w:rFonts w:hint="eastAsia"/>
          <w:b/>
          <w:sz w:val="48"/>
        </w:rPr>
        <w:t>大</w:t>
      </w:r>
      <w:r>
        <w:rPr>
          <w:rFonts w:hint="eastAsia"/>
          <w:b/>
          <w:sz w:val="48"/>
        </w:rPr>
        <w:t xml:space="preserve">  </w:t>
      </w:r>
      <w:r>
        <w:rPr>
          <w:rFonts w:hint="eastAsia"/>
          <w:b/>
          <w:sz w:val="48"/>
        </w:rPr>
        <w:t>学</w:t>
      </w:r>
    </w:p>
    <w:p w14:paraId="20F1A7D4" w14:textId="77777777" w:rsidR="005A07F8" w:rsidRDefault="005A07F8" w:rsidP="005A07F8">
      <w:pPr>
        <w:jc w:val="center"/>
        <w:rPr>
          <w:rFonts w:eastAsia="黑体"/>
          <w:b/>
          <w:sz w:val="32"/>
        </w:rPr>
      </w:pPr>
    </w:p>
    <w:p w14:paraId="71C046C8" w14:textId="77777777" w:rsidR="005A07F8" w:rsidRDefault="005A07F8" w:rsidP="005A07F8">
      <w:pPr>
        <w:jc w:val="center"/>
        <w:rPr>
          <w:rFonts w:eastAsia="黑体"/>
          <w:b/>
          <w:sz w:val="32"/>
        </w:rPr>
      </w:pPr>
    </w:p>
    <w:p w14:paraId="78684D88" w14:textId="77777777" w:rsidR="005A07F8" w:rsidRDefault="005A07F8" w:rsidP="005A07F8">
      <w:pPr>
        <w:jc w:val="center"/>
        <w:rPr>
          <w:rFonts w:eastAsia="黑体"/>
          <w:b/>
          <w:sz w:val="32"/>
        </w:rPr>
      </w:pPr>
    </w:p>
    <w:p w14:paraId="54734361" w14:textId="77777777" w:rsidR="005A07F8" w:rsidRDefault="005A07F8" w:rsidP="003F51F1">
      <w:pPr>
        <w:jc w:val="center"/>
        <w:rPr>
          <w:rFonts w:eastAsia="黑体"/>
          <w:bCs/>
          <w:sz w:val="52"/>
        </w:rPr>
      </w:pPr>
      <w:r>
        <w:rPr>
          <w:rFonts w:eastAsia="黑体" w:hint="eastAsia"/>
          <w:bCs/>
          <w:sz w:val="52"/>
        </w:rPr>
        <w:t>本科生毕业设计</w:t>
      </w:r>
      <w:r>
        <w:rPr>
          <w:rFonts w:eastAsia="黑体" w:hint="eastAsia"/>
          <w:bCs/>
          <w:sz w:val="52"/>
        </w:rPr>
        <w:t>(</w:t>
      </w:r>
      <w:r>
        <w:rPr>
          <w:rFonts w:eastAsia="黑体" w:hint="eastAsia"/>
          <w:bCs/>
          <w:sz w:val="52"/>
        </w:rPr>
        <w:t>论文</w:t>
      </w:r>
      <w:r>
        <w:rPr>
          <w:rFonts w:eastAsia="黑体" w:hint="eastAsia"/>
          <w:bCs/>
          <w:sz w:val="52"/>
        </w:rPr>
        <w:t>)</w:t>
      </w:r>
      <w:r>
        <w:rPr>
          <w:rFonts w:eastAsia="黑体" w:hint="eastAsia"/>
          <w:bCs/>
          <w:sz w:val="52"/>
        </w:rPr>
        <w:t>选题报告</w:t>
      </w:r>
    </w:p>
    <w:p w14:paraId="64ECCC82" w14:textId="77777777" w:rsidR="005A07F8" w:rsidRDefault="005A07F8" w:rsidP="005A07F8"/>
    <w:p w14:paraId="6B6E831F" w14:textId="77777777" w:rsidR="005A07F8" w:rsidRDefault="005A07F8" w:rsidP="005A07F8"/>
    <w:p w14:paraId="09A92BAF" w14:textId="77777777" w:rsidR="005A07F8" w:rsidRDefault="005A07F8" w:rsidP="005A07F8"/>
    <w:p w14:paraId="39FD8FF2" w14:textId="77777777" w:rsidR="005A07F8" w:rsidRDefault="005A07F8" w:rsidP="005A07F8"/>
    <w:p w14:paraId="4F8819AB" w14:textId="77777777" w:rsidR="005A07F8" w:rsidRDefault="005A07F8" w:rsidP="005A07F8"/>
    <w:p w14:paraId="334D9E65" w14:textId="77777777" w:rsidR="005A07F8" w:rsidRDefault="005A07F8" w:rsidP="005A07F8"/>
    <w:p w14:paraId="43C26A66" w14:textId="77777777" w:rsidR="005A07F8" w:rsidRDefault="005A07F8" w:rsidP="005A07F8"/>
    <w:p w14:paraId="14789F80" w14:textId="77777777" w:rsidR="005A07F8" w:rsidRDefault="005A07F8" w:rsidP="005A07F8"/>
    <w:p w14:paraId="728BC02C" w14:textId="77EF1084" w:rsidR="005A07F8" w:rsidRDefault="000537E2" w:rsidP="005A07F8">
      <w:r>
        <w:rPr>
          <w:noProof/>
        </w:rPr>
        <mc:AlternateContent>
          <mc:Choice Requires="wps">
            <w:drawing>
              <wp:anchor distT="0" distB="0" distL="114300" distR="114300" simplePos="0" relativeHeight="251630080" behindDoc="0" locked="0" layoutInCell="1" allowOverlap="1" wp14:anchorId="737231AE" wp14:editId="17141179">
                <wp:simplePos x="0" y="0"/>
                <wp:positionH relativeFrom="column">
                  <wp:posOffset>1449070</wp:posOffset>
                </wp:positionH>
                <wp:positionV relativeFrom="paragraph">
                  <wp:posOffset>57150</wp:posOffset>
                </wp:positionV>
                <wp:extent cx="3101340" cy="371475"/>
                <wp:effectExtent l="0" t="0" r="0" b="952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0CDCF" w14:textId="77777777" w:rsidR="00280497" w:rsidRPr="0010397C" w:rsidRDefault="00280497" w:rsidP="0010397C">
                            <w:pPr>
                              <w:jc w:val="center"/>
                              <w:rPr>
                                <w:rStyle w:val="c"/>
                                <w:sz w:val="20"/>
                              </w:rPr>
                            </w:pPr>
                            <w:r w:rsidRPr="00AA0369">
                              <w:rPr>
                                <w:rStyle w:val="c"/>
                                <w:rFonts w:hint="eastAsia"/>
                              </w:rPr>
                              <w:t>基于用户地理位置和偏好的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7231AE" id="_x0000_t202" coordsize="21600,21600" o:spt="202" path="m,l,21600r21600,l21600,xe">
                <v:stroke joinstyle="miter"/>
                <v:path gradientshapeok="t" o:connecttype="rect"/>
              </v:shapetype>
              <v:shape id="Text Box 2" o:spid="_x0000_s1026" type="#_x0000_t202" style="position:absolute;margin-left:114.1pt;margin-top:4.5pt;width:244.2pt;height:29.2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e9QtQIAALo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" filled="f" stroked="f">
                <v:textbox>
                  <w:txbxContent>
                    <w:p w14:paraId="2870CDCF" w14:textId="77777777" w:rsidR="00280497" w:rsidRPr="0010397C" w:rsidRDefault="00280497" w:rsidP="0010397C">
                      <w:pPr>
                        <w:jc w:val="center"/>
                        <w:rPr>
                          <w:rStyle w:val="c"/>
                          <w:sz w:val="20"/>
                        </w:rPr>
                      </w:pPr>
                      <w:r w:rsidRPr="00AA0369">
                        <w:rPr>
                          <w:rStyle w:val="c"/>
                          <w:rFonts w:hint="eastAsia"/>
                        </w:rPr>
                        <w:t>基于用户地理位置和偏好的</w:t>
                      </w:r>
                    </w:p>
                  </w:txbxContent>
                </v:textbox>
              </v:shape>
            </w:pict>
          </mc:Fallback>
        </mc:AlternateContent>
      </w:r>
    </w:p>
    <w:p w14:paraId="76584D8B" w14:textId="77777777" w:rsidR="005A07F8" w:rsidRDefault="005A07F8" w:rsidP="005A07F8">
      <w:pPr>
        <w:tabs>
          <w:tab w:val="left" w:pos="2940"/>
        </w:tabs>
        <w:ind w:leftChars="682" w:left="1364"/>
        <w:jc w:val="both"/>
        <w:rPr>
          <w:rFonts w:eastAsia="黑体"/>
          <w:sz w:val="30"/>
        </w:rPr>
      </w:pPr>
      <w:r>
        <w:rPr>
          <w:rFonts w:eastAsia="黑体" w:hint="eastAsia"/>
          <w:sz w:val="30"/>
        </w:rPr>
        <w:t>题　　目：</w:t>
      </w:r>
      <w:r>
        <w:rPr>
          <w:rFonts w:eastAsia="黑体" w:hint="eastAsia"/>
          <w:sz w:val="30"/>
        </w:rPr>
        <w:tab/>
      </w:r>
      <w:r>
        <w:rPr>
          <w:rFonts w:eastAsia="黑体"/>
          <w:sz w:val="30"/>
        </w:rPr>
        <w:t>________________________</w:t>
      </w:r>
    </w:p>
    <w:p w14:paraId="34A3CD8D" w14:textId="0BE0875C" w:rsidR="005A07F8" w:rsidRDefault="000537E2" w:rsidP="005A07F8">
      <w:pPr>
        <w:tabs>
          <w:tab w:val="left" w:pos="2940"/>
        </w:tabs>
        <w:jc w:val="center"/>
        <w:rPr>
          <w:rFonts w:eastAsia="黑体"/>
          <w:sz w:val="30"/>
        </w:rPr>
      </w:pPr>
      <w:r>
        <w:rPr>
          <w:rFonts w:eastAsia="黑体"/>
          <w:noProof/>
          <w:sz w:val="30"/>
        </w:rPr>
        <mc:AlternateContent>
          <mc:Choice Requires="wps">
            <w:drawing>
              <wp:anchor distT="0" distB="0" distL="114300" distR="114300" simplePos="0" relativeHeight="251632128" behindDoc="0" locked="0" layoutInCell="1" allowOverlap="1" wp14:anchorId="7EE8E608" wp14:editId="63F0119C">
                <wp:simplePos x="0" y="0"/>
                <wp:positionH relativeFrom="column">
                  <wp:posOffset>1452880</wp:posOffset>
                </wp:positionH>
                <wp:positionV relativeFrom="paragraph">
                  <wp:posOffset>109855</wp:posOffset>
                </wp:positionV>
                <wp:extent cx="3101340" cy="421005"/>
                <wp:effectExtent l="0" t="0" r="0" b="0"/>
                <wp:wrapNone/>
                <wp:docPr id="6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43691" w14:textId="77777777" w:rsidR="00280497" w:rsidRPr="00683BD8" w:rsidRDefault="00280497" w:rsidP="00D65012">
                            <w:pPr>
                              <w:pStyle w:val="a4"/>
                              <w:ind w:firstLine="0"/>
                              <w:rPr>
                                <w:rStyle w:val="c"/>
                              </w:rPr>
                            </w:pPr>
                            <w:r w:rsidRPr="00AA0369">
                              <w:rPr>
                                <w:rStyle w:val="c"/>
                                <w:rFonts w:hint="eastAsia"/>
                              </w:rPr>
                              <w:t>移动推荐系统的设计与实现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E8E608" id="Text Box 4" o:spid="_x0000_s1027" type="#_x0000_t202" style="position:absolute;left:0;text-align:left;margin-left:114.4pt;margin-top:8.65pt;width:244.2pt;height:33.1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" filled="f" stroked="f">
                <v:textbox>
                  <w:txbxContent>
                    <w:p w14:paraId="74143691" w14:textId="77777777" w:rsidR="00280497" w:rsidRPr="00683BD8" w:rsidRDefault="00280497" w:rsidP="00D65012">
                      <w:pPr>
                        <w:pStyle w:val="a4"/>
                        <w:ind w:firstLine="0"/>
                        <w:rPr>
                          <w:rStyle w:val="c"/>
                        </w:rPr>
                      </w:pPr>
                      <w:r w:rsidRPr="00AA0369">
                        <w:rPr>
                          <w:rStyle w:val="c"/>
                          <w:rFonts w:hint="eastAsia"/>
                        </w:rPr>
                        <w:t>移动推荐系统的设计与实现</w:t>
                      </w:r>
                    </w:p>
                  </w:txbxContent>
                </v:textbox>
              </v:shape>
            </w:pict>
          </mc:Fallback>
        </mc:AlternateContent>
      </w:r>
    </w:p>
    <w:p w14:paraId="0B115E09" w14:textId="77777777" w:rsidR="005A07F8" w:rsidRDefault="005A07F8" w:rsidP="005A07F8">
      <w:pPr>
        <w:tabs>
          <w:tab w:val="left" w:pos="2940"/>
        </w:tabs>
        <w:ind w:leftChars="682" w:left="1364"/>
        <w:jc w:val="both"/>
        <w:rPr>
          <w:rFonts w:eastAsia="黑体"/>
          <w:sz w:val="30"/>
        </w:rPr>
      </w:pPr>
      <w:r>
        <w:rPr>
          <w:rFonts w:eastAsia="黑体" w:hint="eastAsia"/>
          <w:sz w:val="30"/>
        </w:rPr>
        <w:tab/>
      </w:r>
      <w:r>
        <w:rPr>
          <w:rFonts w:eastAsia="黑体"/>
          <w:sz w:val="30"/>
        </w:rPr>
        <w:t xml:space="preserve">________________________ </w:t>
      </w:r>
    </w:p>
    <w:p w14:paraId="34514182" w14:textId="756BFB53" w:rsidR="005A07F8" w:rsidRDefault="000537E2" w:rsidP="005A07F8">
      <w:pPr>
        <w:tabs>
          <w:tab w:val="left" w:pos="2940"/>
        </w:tabs>
        <w:jc w:val="both"/>
        <w:rPr>
          <w:rFonts w:eastAsia="黑体"/>
          <w:sz w:val="30"/>
          <w:u w:val="single"/>
        </w:rPr>
      </w:pPr>
      <w:r>
        <w:rPr>
          <w:rFonts w:eastAsia="黑体"/>
          <w:noProof/>
          <w:sz w:val="30"/>
          <w:u w:val="single"/>
        </w:rPr>
        <mc:AlternateContent>
          <mc:Choice Requires="wps">
            <w:drawing>
              <wp:anchor distT="0" distB="0" distL="114300" distR="114300" simplePos="0" relativeHeight="251631104" behindDoc="0" locked="0" layoutInCell="1" allowOverlap="1" wp14:anchorId="47CDAAA1" wp14:editId="38998ABB">
                <wp:simplePos x="0" y="0"/>
                <wp:positionH relativeFrom="column">
                  <wp:posOffset>1450340</wp:posOffset>
                </wp:positionH>
                <wp:positionV relativeFrom="paragraph">
                  <wp:posOffset>133985</wp:posOffset>
                </wp:positionV>
                <wp:extent cx="3101340" cy="371475"/>
                <wp:effectExtent l="0" t="0" r="0" b="9525"/>
                <wp:wrapNone/>
                <wp:docPr id="6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31CE6" w14:textId="77777777" w:rsidR="00280497" w:rsidRPr="00683BD8" w:rsidRDefault="00280497" w:rsidP="00AA0369">
                            <w:pPr>
                              <w:pStyle w:val="a4"/>
                              <w:ind w:firstLine="0"/>
                              <w:rPr>
                                <w:rStyle w:val="c"/>
                              </w:rPr>
                            </w:pPr>
                            <w:r>
                              <w:rPr>
                                <w:rStyle w:val="c"/>
                                <w:rFonts w:hint="eastAsia"/>
                              </w:rPr>
                              <w:t>计算机与通信工程学院</w:t>
                            </w:r>
                          </w:p>
                          <w:p w14:paraId="5938A195" w14:textId="77777777" w:rsidR="00280497" w:rsidRPr="00683BD8" w:rsidRDefault="00280497" w:rsidP="00D65012">
                            <w:pPr>
                              <w:pStyle w:val="a4"/>
                              <w:ind w:firstLine="0"/>
                              <w:rPr>
                                <w:rStyle w:val="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DAAA1" id="Text Box 3" o:spid="_x0000_s1028" type="#_x0000_t202" style="position:absolute;left:0;text-align:left;margin-left:114.2pt;margin-top:10.55pt;width:244.2pt;height:29.2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1ztuAIAAME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" filled="f" stroked="f">
                <v:textbox>
                  <w:txbxContent>
                    <w:p w14:paraId="75C31CE6" w14:textId="77777777" w:rsidR="00280497" w:rsidRPr="00683BD8" w:rsidRDefault="00280497" w:rsidP="00AA0369">
                      <w:pPr>
                        <w:pStyle w:val="a4"/>
                        <w:ind w:firstLine="0"/>
                        <w:rPr>
                          <w:rStyle w:val="c"/>
                        </w:rPr>
                      </w:pPr>
                      <w:r>
                        <w:rPr>
                          <w:rStyle w:val="c"/>
                          <w:rFonts w:hint="eastAsia"/>
                        </w:rPr>
                        <w:t>计算机与通信工程学院</w:t>
                      </w:r>
                    </w:p>
                    <w:p w14:paraId="5938A195" w14:textId="77777777" w:rsidR="00280497" w:rsidRPr="00683BD8" w:rsidRDefault="00280497" w:rsidP="00D65012">
                      <w:pPr>
                        <w:pStyle w:val="a4"/>
                        <w:ind w:firstLine="0"/>
                        <w:rPr>
                          <w:rStyle w:val="c"/>
                        </w:rPr>
                      </w:pPr>
                    </w:p>
                  </w:txbxContent>
                </v:textbox>
              </v:shape>
            </w:pict>
          </mc:Fallback>
        </mc:AlternateContent>
      </w:r>
    </w:p>
    <w:p w14:paraId="2C4AE195" w14:textId="77777777" w:rsidR="005A07F8" w:rsidRDefault="005A07F8" w:rsidP="005A07F8">
      <w:pPr>
        <w:tabs>
          <w:tab w:val="left" w:pos="2940"/>
        </w:tabs>
        <w:ind w:leftChars="682" w:left="1364"/>
        <w:jc w:val="both"/>
        <w:rPr>
          <w:rFonts w:eastAsia="黑体"/>
          <w:sz w:val="30"/>
        </w:rPr>
      </w:pPr>
      <w:r>
        <w:rPr>
          <w:rFonts w:eastAsia="黑体" w:hint="eastAsia"/>
          <w:sz w:val="30"/>
        </w:rPr>
        <w:t>学　　院：</w:t>
      </w:r>
      <w:r>
        <w:rPr>
          <w:rFonts w:eastAsia="黑体" w:hint="eastAsia"/>
          <w:sz w:val="30"/>
        </w:rPr>
        <w:tab/>
      </w:r>
      <w:r>
        <w:rPr>
          <w:rFonts w:eastAsia="黑体"/>
          <w:sz w:val="30"/>
        </w:rPr>
        <w:t>________________________</w:t>
      </w:r>
    </w:p>
    <w:p w14:paraId="4FBCE44C" w14:textId="3F0929BB" w:rsidR="005A07F8" w:rsidRPr="005A07F8" w:rsidRDefault="000537E2" w:rsidP="005A07F8">
      <w:pPr>
        <w:tabs>
          <w:tab w:val="left" w:pos="2940"/>
        </w:tabs>
        <w:ind w:leftChars="682" w:left="1364"/>
        <w:jc w:val="both"/>
        <w:rPr>
          <w:rFonts w:eastAsia="黑体"/>
          <w:sz w:val="30"/>
        </w:rPr>
      </w:pPr>
      <w:r>
        <w:rPr>
          <w:rFonts w:eastAsia="黑体"/>
          <w:noProof/>
          <w:sz w:val="30"/>
        </w:rPr>
        <mc:AlternateContent>
          <mc:Choice Requires="wps">
            <w:drawing>
              <wp:anchor distT="0" distB="0" distL="114300" distR="114300" simplePos="0" relativeHeight="251633152" behindDoc="0" locked="0" layoutInCell="1" allowOverlap="1" wp14:anchorId="3817C7B8" wp14:editId="1BB30D12">
                <wp:simplePos x="0" y="0"/>
                <wp:positionH relativeFrom="column">
                  <wp:posOffset>1449705</wp:posOffset>
                </wp:positionH>
                <wp:positionV relativeFrom="paragraph">
                  <wp:posOffset>138430</wp:posOffset>
                </wp:positionV>
                <wp:extent cx="3101340" cy="387985"/>
                <wp:effectExtent l="0" t="0" r="0" b="0"/>
                <wp:wrapNone/>
                <wp:docPr id="6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87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D1B1C" w14:textId="77777777" w:rsidR="00280497" w:rsidRPr="00683BD8" w:rsidRDefault="00280497" w:rsidP="00D65012">
                            <w:pPr>
                              <w:pStyle w:val="a4"/>
                              <w:ind w:firstLine="0"/>
                              <w:rPr>
                                <w:rStyle w:val="c"/>
                              </w:rPr>
                            </w:pPr>
                            <w:r>
                              <w:rPr>
                                <w:rStyle w:val="c"/>
                                <w:rFonts w:hint="eastAsia"/>
                              </w:rPr>
                              <w:t>信息安全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17C7B8" id="Text Box 8" o:spid="_x0000_s1029" type="#_x0000_t202" style="position:absolute;left:0;text-align:left;margin-left:114.15pt;margin-top:10.9pt;width:244.2pt;height:30.5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PJx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" filled="f" stroked="f">
                <v:textbox>
                  <w:txbxContent>
                    <w:p w14:paraId="2DFD1B1C" w14:textId="77777777" w:rsidR="00280497" w:rsidRPr="00683BD8" w:rsidRDefault="00280497" w:rsidP="00D65012">
                      <w:pPr>
                        <w:pStyle w:val="a4"/>
                        <w:ind w:firstLine="0"/>
                        <w:rPr>
                          <w:rStyle w:val="c"/>
                        </w:rPr>
                      </w:pPr>
                      <w:r>
                        <w:rPr>
                          <w:rStyle w:val="c"/>
                          <w:rFonts w:hint="eastAsia"/>
                        </w:rPr>
                        <w:t>信息安全</w:t>
                      </w:r>
                    </w:p>
                  </w:txbxContent>
                </v:textbox>
              </v:shape>
            </w:pict>
          </mc:Fallback>
        </mc:AlternateContent>
      </w:r>
    </w:p>
    <w:p w14:paraId="1C8F2947" w14:textId="77777777" w:rsidR="005A07F8" w:rsidRDefault="005A07F8" w:rsidP="005A07F8">
      <w:pPr>
        <w:tabs>
          <w:tab w:val="left" w:pos="2940"/>
        </w:tabs>
        <w:ind w:leftChars="682" w:left="1364"/>
        <w:jc w:val="both"/>
        <w:rPr>
          <w:rFonts w:eastAsia="黑体"/>
          <w:sz w:val="30"/>
        </w:rPr>
      </w:pPr>
      <w:r>
        <w:rPr>
          <w:rFonts w:eastAsia="黑体" w:hint="eastAsia"/>
          <w:sz w:val="30"/>
        </w:rPr>
        <w:t>专　　业：</w:t>
      </w:r>
      <w:r>
        <w:rPr>
          <w:rFonts w:eastAsia="黑体" w:hint="eastAsia"/>
          <w:sz w:val="30"/>
        </w:rPr>
        <w:tab/>
      </w:r>
      <w:r>
        <w:rPr>
          <w:rFonts w:eastAsia="黑体"/>
          <w:sz w:val="30"/>
        </w:rPr>
        <w:t>________________________</w:t>
      </w:r>
    </w:p>
    <w:p w14:paraId="3B2F5153" w14:textId="351E4E01" w:rsidR="005A07F8" w:rsidRDefault="000537E2" w:rsidP="005A07F8">
      <w:pPr>
        <w:tabs>
          <w:tab w:val="left" w:pos="2940"/>
        </w:tabs>
        <w:ind w:leftChars="682" w:left="1364"/>
        <w:jc w:val="both"/>
        <w:rPr>
          <w:rFonts w:eastAsia="黑体"/>
          <w:sz w:val="30"/>
        </w:rPr>
      </w:pPr>
      <w:r>
        <w:rPr>
          <w:rFonts w:eastAsia="黑体"/>
          <w:noProof/>
          <w:sz w:val="30"/>
        </w:rPr>
        <mc:AlternateContent>
          <mc:Choice Requires="wps">
            <w:drawing>
              <wp:anchor distT="0" distB="0" distL="114300" distR="114300" simplePos="0" relativeHeight="251634176" behindDoc="0" locked="0" layoutInCell="1" allowOverlap="1" wp14:anchorId="0355A089" wp14:editId="33AAA8E6">
                <wp:simplePos x="0" y="0"/>
                <wp:positionH relativeFrom="column">
                  <wp:posOffset>1450340</wp:posOffset>
                </wp:positionH>
                <wp:positionV relativeFrom="paragraph">
                  <wp:posOffset>159385</wp:posOffset>
                </wp:positionV>
                <wp:extent cx="3101340" cy="387985"/>
                <wp:effectExtent l="0" t="0" r="0" b="0"/>
                <wp:wrapNone/>
                <wp:docPr id="5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87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B0888" w14:textId="77777777" w:rsidR="00280497" w:rsidRPr="00683BD8" w:rsidRDefault="00280497" w:rsidP="00D65012">
                            <w:pPr>
                              <w:pStyle w:val="a4"/>
                              <w:ind w:firstLine="0"/>
                              <w:rPr>
                                <w:rStyle w:val="c"/>
                              </w:rPr>
                            </w:pPr>
                            <w:r>
                              <w:rPr>
                                <w:rStyle w:val="c"/>
                                <w:rFonts w:hint="eastAsia"/>
                              </w:rPr>
                              <w:t>芦珊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55A089" id="Text Box 9" o:spid="_x0000_s1030" type="#_x0000_t202" style="position:absolute;left:0;text-align:left;margin-left:114.2pt;margin-top:12.55pt;width:244.2pt;height:30.5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F/2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" filled="f" stroked="f">
                <v:textbox>
                  <w:txbxContent>
                    <w:p w14:paraId="111B0888" w14:textId="77777777" w:rsidR="00280497" w:rsidRPr="00683BD8" w:rsidRDefault="00280497" w:rsidP="00D65012">
                      <w:pPr>
                        <w:pStyle w:val="a4"/>
                        <w:ind w:firstLine="0"/>
                        <w:rPr>
                          <w:rStyle w:val="c"/>
                        </w:rPr>
                      </w:pPr>
                      <w:r>
                        <w:rPr>
                          <w:rStyle w:val="c"/>
                          <w:rFonts w:hint="eastAsia"/>
                        </w:rPr>
                        <w:t>芦珊</w:t>
                      </w:r>
                    </w:p>
                  </w:txbxContent>
                </v:textbox>
              </v:shape>
            </w:pict>
          </mc:Fallback>
        </mc:AlternateContent>
      </w:r>
    </w:p>
    <w:p w14:paraId="214FB066" w14:textId="77777777" w:rsidR="005A07F8" w:rsidRDefault="005A07F8" w:rsidP="005A07F8">
      <w:pPr>
        <w:tabs>
          <w:tab w:val="left" w:pos="2940"/>
        </w:tabs>
        <w:ind w:leftChars="682" w:left="1364"/>
        <w:jc w:val="both"/>
        <w:rPr>
          <w:rFonts w:eastAsia="黑体"/>
          <w:sz w:val="30"/>
        </w:rPr>
      </w:pPr>
      <w:r>
        <w:rPr>
          <w:rFonts w:eastAsia="黑体" w:hint="eastAsia"/>
          <w:sz w:val="30"/>
        </w:rPr>
        <w:t>姓　　名：</w:t>
      </w:r>
      <w:r>
        <w:rPr>
          <w:rFonts w:eastAsia="黑体" w:hint="eastAsia"/>
          <w:sz w:val="30"/>
        </w:rPr>
        <w:tab/>
      </w:r>
      <w:r>
        <w:rPr>
          <w:rFonts w:eastAsia="黑体"/>
          <w:sz w:val="30"/>
        </w:rPr>
        <w:t>________________________</w:t>
      </w:r>
    </w:p>
    <w:p w14:paraId="092F0B54" w14:textId="443B1D7E" w:rsidR="005A07F8" w:rsidRDefault="000537E2" w:rsidP="005A07F8">
      <w:pPr>
        <w:tabs>
          <w:tab w:val="left" w:pos="2940"/>
        </w:tabs>
        <w:ind w:leftChars="682" w:left="1364"/>
        <w:jc w:val="both"/>
        <w:rPr>
          <w:rFonts w:eastAsia="黑体"/>
          <w:sz w:val="30"/>
        </w:rPr>
      </w:pPr>
      <w:r>
        <w:rPr>
          <w:rFonts w:eastAsia="黑体"/>
          <w:noProof/>
          <w:sz w:val="30"/>
        </w:rPr>
        <mc:AlternateContent>
          <mc:Choice Requires="wps">
            <w:drawing>
              <wp:anchor distT="0" distB="0" distL="114300" distR="114300" simplePos="0" relativeHeight="251635200" behindDoc="0" locked="0" layoutInCell="1" allowOverlap="1" wp14:anchorId="06FC4E36" wp14:editId="3EAB146B">
                <wp:simplePos x="0" y="0"/>
                <wp:positionH relativeFrom="column">
                  <wp:posOffset>1450340</wp:posOffset>
                </wp:positionH>
                <wp:positionV relativeFrom="paragraph">
                  <wp:posOffset>147320</wp:posOffset>
                </wp:positionV>
                <wp:extent cx="3101340" cy="354965"/>
                <wp:effectExtent l="0" t="0" r="0" b="6985"/>
                <wp:wrapNone/>
                <wp:docPr id="5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3E07EE" w14:textId="77777777" w:rsidR="00280497" w:rsidRPr="00683BD8" w:rsidRDefault="00280497" w:rsidP="00D65012">
                            <w:pPr>
                              <w:pStyle w:val="a4"/>
                              <w:ind w:firstLine="0"/>
                              <w:rPr>
                                <w:rStyle w:val="c"/>
                              </w:rPr>
                            </w:pPr>
                            <w:r>
                              <w:rPr>
                                <w:rStyle w:val="c"/>
                              </w:rPr>
                              <w:t>41259046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C4E36" id="Text Box 10" o:spid="_x0000_s1031" type="#_x0000_t202" style="position:absolute;left:0;text-align:left;margin-left:114.2pt;margin-top:11.6pt;width:244.2pt;height:27.9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bGkuQIAAMI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" filled="f" stroked="f">
                <v:textbox>
                  <w:txbxContent>
                    <w:p w14:paraId="393E07EE" w14:textId="77777777" w:rsidR="00280497" w:rsidRPr="00683BD8" w:rsidRDefault="00280497" w:rsidP="00D65012">
                      <w:pPr>
                        <w:pStyle w:val="a4"/>
                        <w:ind w:firstLine="0"/>
                        <w:rPr>
                          <w:rStyle w:val="c"/>
                        </w:rPr>
                      </w:pPr>
                      <w:r>
                        <w:rPr>
                          <w:rStyle w:val="c"/>
                        </w:rPr>
                        <w:t>41259046</w:t>
                      </w:r>
                    </w:p>
                  </w:txbxContent>
                </v:textbox>
              </v:shape>
            </w:pict>
          </mc:Fallback>
        </mc:AlternateContent>
      </w:r>
    </w:p>
    <w:p w14:paraId="6CD259EC" w14:textId="77777777" w:rsidR="005A07F8" w:rsidRDefault="005A07F8" w:rsidP="005A07F8">
      <w:pPr>
        <w:tabs>
          <w:tab w:val="left" w:pos="2940"/>
        </w:tabs>
        <w:ind w:leftChars="682" w:left="1364"/>
        <w:jc w:val="both"/>
        <w:rPr>
          <w:rFonts w:eastAsia="黑体"/>
          <w:sz w:val="30"/>
        </w:rPr>
      </w:pPr>
      <w:r>
        <w:rPr>
          <w:rFonts w:eastAsia="黑体" w:hint="eastAsia"/>
          <w:sz w:val="30"/>
        </w:rPr>
        <w:t>学　　号：</w:t>
      </w:r>
      <w:r>
        <w:rPr>
          <w:rFonts w:eastAsia="黑体" w:hint="eastAsia"/>
          <w:sz w:val="30"/>
        </w:rPr>
        <w:tab/>
      </w:r>
      <w:r>
        <w:rPr>
          <w:rFonts w:eastAsia="黑体"/>
          <w:sz w:val="30"/>
        </w:rPr>
        <w:t>________________________</w:t>
      </w:r>
    </w:p>
    <w:p w14:paraId="5CD0ACB7" w14:textId="77777777" w:rsidR="005A07F8" w:rsidRDefault="005A07F8" w:rsidP="005A07F8">
      <w:pPr>
        <w:tabs>
          <w:tab w:val="left" w:pos="2940"/>
        </w:tabs>
        <w:jc w:val="both"/>
        <w:rPr>
          <w:rFonts w:eastAsia="黑体"/>
          <w:sz w:val="30"/>
        </w:rPr>
      </w:pPr>
    </w:p>
    <w:p w14:paraId="4C7EDD98" w14:textId="77777777" w:rsidR="005A07F8" w:rsidRDefault="005A07F8" w:rsidP="005A07F8">
      <w:pPr>
        <w:tabs>
          <w:tab w:val="left" w:pos="2940"/>
        </w:tabs>
        <w:ind w:leftChars="367" w:left="734"/>
        <w:jc w:val="both"/>
        <w:rPr>
          <w:rFonts w:eastAsia="黑体"/>
          <w:sz w:val="30"/>
        </w:rPr>
      </w:pPr>
      <w:r>
        <w:rPr>
          <w:rFonts w:eastAsia="黑体" w:hint="eastAsia"/>
          <w:sz w:val="30"/>
        </w:rPr>
        <w:t>指导教师签字：</w:t>
      </w:r>
      <w:r>
        <w:rPr>
          <w:rFonts w:eastAsia="黑体" w:hint="eastAsia"/>
          <w:sz w:val="30"/>
        </w:rPr>
        <w:tab/>
        <w:t>________________________</w:t>
      </w:r>
    </w:p>
    <w:p w14:paraId="3A07E663" w14:textId="77777777" w:rsidR="005A07F8" w:rsidRDefault="005A07F8" w:rsidP="005A07F8">
      <w:pPr>
        <w:jc w:val="both"/>
        <w:rPr>
          <w:rFonts w:eastAsia="黑体"/>
          <w:sz w:val="30"/>
        </w:rPr>
      </w:pPr>
    </w:p>
    <w:p w14:paraId="5C1E3975" w14:textId="77777777" w:rsidR="005A07F8" w:rsidRDefault="005A07F8" w:rsidP="005A07F8"/>
    <w:p w14:paraId="0E8F2103" w14:textId="77777777" w:rsidR="005A07F8" w:rsidRDefault="005A07F8" w:rsidP="005A07F8"/>
    <w:p w14:paraId="23F22BF6" w14:textId="77777777" w:rsidR="005A07F8" w:rsidRDefault="00D67BBD" w:rsidP="005A07F8">
      <w:pPr>
        <w:jc w:val="center"/>
        <w:rPr>
          <w:rFonts w:eastAsia="黑体"/>
          <w:sz w:val="28"/>
        </w:rPr>
      </w:pPr>
      <w:r>
        <w:rPr>
          <w:rStyle w:val="c0"/>
        </w:rPr>
        <w:t>2016</w:t>
      </w:r>
      <w:r w:rsidR="00D65012">
        <w:rPr>
          <w:rStyle w:val="c0"/>
          <w:rFonts w:hint="eastAsia"/>
        </w:rPr>
        <w:t xml:space="preserve"> </w:t>
      </w:r>
      <w:r w:rsidR="00D65012" w:rsidRPr="0020055B">
        <w:rPr>
          <w:rStyle w:val="c0"/>
          <w:rFonts w:hint="eastAsia"/>
        </w:rPr>
        <w:t>年</w:t>
      </w:r>
      <w:r w:rsidR="00D65012" w:rsidRPr="0020055B">
        <w:rPr>
          <w:rStyle w:val="c0"/>
          <w:rFonts w:hint="eastAsia"/>
        </w:rPr>
        <w:t xml:space="preserve"> </w:t>
      </w:r>
      <w:r>
        <w:rPr>
          <w:rStyle w:val="c0"/>
        </w:rPr>
        <w:t>03</w:t>
      </w:r>
      <w:r w:rsidR="00D65012">
        <w:rPr>
          <w:rStyle w:val="c0"/>
          <w:rFonts w:hint="eastAsia"/>
        </w:rPr>
        <w:t xml:space="preserve"> </w:t>
      </w:r>
      <w:r w:rsidR="00D65012" w:rsidRPr="0020055B">
        <w:rPr>
          <w:rStyle w:val="c0"/>
          <w:rFonts w:hint="eastAsia"/>
        </w:rPr>
        <w:t>月</w:t>
      </w:r>
      <w:r w:rsidR="00D65012">
        <w:rPr>
          <w:rStyle w:val="c0"/>
          <w:rFonts w:hint="eastAsia"/>
        </w:rPr>
        <w:t xml:space="preserve"> </w:t>
      </w:r>
      <w:r w:rsidR="00AA0369">
        <w:rPr>
          <w:rStyle w:val="c0"/>
        </w:rPr>
        <w:t>27</w:t>
      </w:r>
      <w:r w:rsidR="00D65012">
        <w:rPr>
          <w:rStyle w:val="c0"/>
          <w:rFonts w:hint="eastAsia"/>
        </w:rPr>
        <w:t xml:space="preserve"> </w:t>
      </w:r>
      <w:r w:rsidR="00D65012" w:rsidRPr="0020055B">
        <w:rPr>
          <w:rStyle w:val="c0"/>
          <w:rFonts w:hint="eastAsia"/>
        </w:rPr>
        <w:t>日</w:t>
      </w:r>
    </w:p>
    <w:p w14:paraId="1C8D34DE" w14:textId="77777777" w:rsidR="005A07F8" w:rsidRDefault="005A07F8" w:rsidP="005A07F8"/>
    <w:p w14:paraId="7031DA79" w14:textId="77777777" w:rsidR="003B6E57" w:rsidRDefault="003B6E57">
      <w:pPr>
        <w:sectPr w:rsidR="003B6E57" w:rsidSect="005746B9">
          <w:headerReference w:type="default" r:id="rId9"/>
          <w:type w:val="oddPage"/>
          <w:pgSz w:w="11906" w:h="16838"/>
          <w:pgMar w:top="1701" w:right="1701" w:bottom="1134" w:left="1701" w:header="850" w:footer="992" w:gutter="567"/>
          <w:cols w:space="720"/>
          <w:docGrid w:linePitch="272"/>
        </w:sectPr>
      </w:pPr>
    </w:p>
    <w:p w14:paraId="43974C24" w14:textId="77777777" w:rsidR="0038167C" w:rsidRDefault="0038167C" w:rsidP="0038167C">
      <w:pPr>
        <w:pStyle w:val="b0"/>
      </w:pPr>
      <w:r>
        <w:rPr>
          <w:rFonts w:hint="eastAsia"/>
        </w:rPr>
        <w:lastRenderedPageBreak/>
        <w:t>目</w:t>
      </w:r>
      <w:r>
        <w:rPr>
          <w:rFonts w:hint="eastAsia"/>
        </w:rPr>
        <w:t xml:space="preserve">    </w:t>
      </w:r>
      <w:bookmarkStart w:id="0" w:name="论文目录"/>
      <w:bookmarkEnd w:id="0"/>
      <w:r>
        <w:rPr>
          <w:rFonts w:hint="eastAsia"/>
        </w:rPr>
        <w:t>录</w:t>
      </w:r>
    </w:p>
    <w:p w14:paraId="1E50E868" w14:textId="77777777" w:rsidR="00667F81" w:rsidRDefault="00667F81"/>
    <w:p w14:paraId="20F0A3C4" w14:textId="77777777" w:rsidR="009E5E6C" w:rsidRDefault="009E5E6C"/>
    <w:p w14:paraId="4AC762B4" w14:textId="77777777" w:rsidR="00844DEF" w:rsidRDefault="007460F1">
      <w:pPr>
        <w:pStyle w:val="10"/>
        <w:rPr>
          <w:rFonts w:asciiTheme="minorHAnsi" w:eastAsiaTheme="minorEastAsia" w:hAnsiTheme="minorHAnsi" w:cstheme="minorBidi"/>
          <w:sz w:val="21"/>
          <w:szCs w:val="22"/>
        </w:rPr>
      </w:pPr>
      <w:r>
        <w:rPr>
          <w:b/>
        </w:rPr>
        <w:fldChar w:fldCharType="begin"/>
      </w:r>
      <w:r w:rsidR="009E5E6C">
        <w:rPr>
          <w:b/>
        </w:rPr>
        <w:instrText xml:space="preserve"> TOC \o "1-3" \h \z \u </w:instrText>
      </w:r>
      <w:r>
        <w:rPr>
          <w:b/>
        </w:rPr>
        <w:fldChar w:fldCharType="separate"/>
      </w:r>
      <w:hyperlink w:anchor="_Toc446872798" w:history="1">
        <w:r w:rsidR="00844DEF" w:rsidRPr="00912FD7">
          <w:rPr>
            <w:rStyle w:val="a5"/>
          </w:rPr>
          <w:t xml:space="preserve">1 </w:t>
        </w:r>
        <w:r w:rsidR="00844DEF" w:rsidRPr="00912FD7">
          <w:rPr>
            <w:rStyle w:val="a5"/>
          </w:rPr>
          <w:t>课题的研究背景及意义</w:t>
        </w:r>
        <w:r w:rsidR="00844DEF">
          <w:rPr>
            <w:webHidden/>
          </w:rPr>
          <w:tab/>
        </w:r>
        <w:r>
          <w:rPr>
            <w:webHidden/>
          </w:rPr>
          <w:fldChar w:fldCharType="begin"/>
        </w:r>
        <w:r w:rsidR="00844DEF">
          <w:rPr>
            <w:webHidden/>
          </w:rPr>
          <w:instrText xml:space="preserve"> PAGEREF _Toc446872798 \h </w:instrText>
        </w:r>
        <w:r>
          <w:rPr>
            <w:webHidden/>
          </w:rPr>
        </w:r>
        <w:r>
          <w:rPr>
            <w:webHidden/>
          </w:rPr>
          <w:fldChar w:fldCharType="separate"/>
        </w:r>
        <w:r w:rsidR="00844DEF">
          <w:rPr>
            <w:webHidden/>
          </w:rPr>
          <w:t>1</w:t>
        </w:r>
        <w:r>
          <w:rPr>
            <w:webHidden/>
          </w:rPr>
          <w:fldChar w:fldCharType="end"/>
        </w:r>
      </w:hyperlink>
    </w:p>
    <w:p w14:paraId="5E227EB0" w14:textId="77777777" w:rsidR="00844DEF" w:rsidRDefault="009318DA">
      <w:pPr>
        <w:pStyle w:val="20"/>
        <w:ind w:left="400"/>
        <w:rPr>
          <w:rFonts w:asciiTheme="minorHAnsi" w:eastAsiaTheme="minorEastAsia" w:hAnsiTheme="minorHAnsi" w:cstheme="minorBidi"/>
          <w:sz w:val="21"/>
          <w:szCs w:val="22"/>
        </w:rPr>
      </w:pPr>
      <w:hyperlink w:anchor="_Toc446872799" w:history="1">
        <w:r w:rsidR="00844DEF" w:rsidRPr="00912FD7">
          <w:rPr>
            <w:rStyle w:val="a5"/>
          </w:rPr>
          <w:t xml:space="preserve">1.1 </w:t>
        </w:r>
        <w:r w:rsidR="00844DEF" w:rsidRPr="00912FD7">
          <w:rPr>
            <w:rStyle w:val="a5"/>
          </w:rPr>
          <w:t>课题背景</w:t>
        </w:r>
        <w:r w:rsidR="00844DEF">
          <w:rPr>
            <w:webHidden/>
          </w:rPr>
          <w:tab/>
        </w:r>
        <w:r w:rsidR="007460F1">
          <w:rPr>
            <w:webHidden/>
          </w:rPr>
          <w:fldChar w:fldCharType="begin"/>
        </w:r>
        <w:r w:rsidR="00844DEF">
          <w:rPr>
            <w:webHidden/>
          </w:rPr>
          <w:instrText xml:space="preserve"> PAGEREF _Toc446872799 \h </w:instrText>
        </w:r>
        <w:r w:rsidR="007460F1">
          <w:rPr>
            <w:webHidden/>
          </w:rPr>
        </w:r>
        <w:r w:rsidR="007460F1">
          <w:rPr>
            <w:webHidden/>
          </w:rPr>
          <w:fldChar w:fldCharType="separate"/>
        </w:r>
        <w:r w:rsidR="00844DEF">
          <w:rPr>
            <w:webHidden/>
          </w:rPr>
          <w:t>1</w:t>
        </w:r>
        <w:r w:rsidR="007460F1">
          <w:rPr>
            <w:webHidden/>
          </w:rPr>
          <w:fldChar w:fldCharType="end"/>
        </w:r>
      </w:hyperlink>
    </w:p>
    <w:p w14:paraId="6C6303F8" w14:textId="77777777" w:rsidR="00844DEF" w:rsidRDefault="009318DA">
      <w:pPr>
        <w:pStyle w:val="20"/>
        <w:ind w:left="400"/>
        <w:rPr>
          <w:rFonts w:asciiTheme="minorHAnsi" w:eastAsiaTheme="minorEastAsia" w:hAnsiTheme="minorHAnsi" w:cstheme="minorBidi"/>
          <w:sz w:val="21"/>
          <w:szCs w:val="22"/>
        </w:rPr>
      </w:pPr>
      <w:hyperlink w:anchor="_Toc446872800" w:history="1">
        <w:r w:rsidR="00844DEF" w:rsidRPr="00912FD7">
          <w:rPr>
            <w:rStyle w:val="a5"/>
          </w:rPr>
          <w:t xml:space="preserve">1.2 </w:t>
        </w:r>
        <w:r w:rsidR="00844DEF" w:rsidRPr="00912FD7">
          <w:rPr>
            <w:rStyle w:val="a5"/>
          </w:rPr>
          <w:t>研究意义</w:t>
        </w:r>
        <w:r w:rsidR="00844DEF">
          <w:rPr>
            <w:webHidden/>
          </w:rPr>
          <w:tab/>
        </w:r>
        <w:r w:rsidR="007460F1">
          <w:rPr>
            <w:webHidden/>
          </w:rPr>
          <w:fldChar w:fldCharType="begin"/>
        </w:r>
        <w:r w:rsidR="00844DEF">
          <w:rPr>
            <w:webHidden/>
          </w:rPr>
          <w:instrText xml:space="preserve"> PAGEREF _Toc446872800 \h </w:instrText>
        </w:r>
        <w:r w:rsidR="007460F1">
          <w:rPr>
            <w:webHidden/>
          </w:rPr>
        </w:r>
        <w:r w:rsidR="007460F1">
          <w:rPr>
            <w:webHidden/>
          </w:rPr>
          <w:fldChar w:fldCharType="separate"/>
        </w:r>
        <w:r w:rsidR="00844DEF">
          <w:rPr>
            <w:webHidden/>
          </w:rPr>
          <w:t>2</w:t>
        </w:r>
        <w:r w:rsidR="007460F1">
          <w:rPr>
            <w:webHidden/>
          </w:rPr>
          <w:fldChar w:fldCharType="end"/>
        </w:r>
      </w:hyperlink>
    </w:p>
    <w:p w14:paraId="2D9C3FB9" w14:textId="77777777" w:rsidR="00844DEF" w:rsidRDefault="009318DA">
      <w:pPr>
        <w:pStyle w:val="10"/>
        <w:rPr>
          <w:rFonts w:asciiTheme="minorHAnsi" w:eastAsiaTheme="minorEastAsia" w:hAnsiTheme="minorHAnsi" w:cstheme="minorBidi"/>
          <w:sz w:val="21"/>
          <w:szCs w:val="22"/>
        </w:rPr>
      </w:pPr>
      <w:hyperlink w:anchor="_Toc446872801" w:history="1">
        <w:r w:rsidR="00844DEF" w:rsidRPr="00912FD7">
          <w:rPr>
            <w:rStyle w:val="a5"/>
          </w:rPr>
          <w:t xml:space="preserve">2 </w:t>
        </w:r>
        <w:r w:rsidR="00844DEF" w:rsidRPr="00912FD7">
          <w:rPr>
            <w:rStyle w:val="a5"/>
          </w:rPr>
          <w:t>文献综述</w:t>
        </w:r>
        <w:r w:rsidR="00844DEF">
          <w:rPr>
            <w:webHidden/>
          </w:rPr>
          <w:tab/>
        </w:r>
        <w:r w:rsidR="007460F1">
          <w:rPr>
            <w:webHidden/>
          </w:rPr>
          <w:fldChar w:fldCharType="begin"/>
        </w:r>
        <w:r w:rsidR="00844DEF">
          <w:rPr>
            <w:webHidden/>
          </w:rPr>
          <w:instrText xml:space="preserve"> PAGEREF _Toc446872801 \h </w:instrText>
        </w:r>
        <w:r w:rsidR="007460F1">
          <w:rPr>
            <w:webHidden/>
          </w:rPr>
        </w:r>
        <w:r w:rsidR="007460F1">
          <w:rPr>
            <w:webHidden/>
          </w:rPr>
          <w:fldChar w:fldCharType="separate"/>
        </w:r>
        <w:r w:rsidR="00844DEF">
          <w:rPr>
            <w:webHidden/>
          </w:rPr>
          <w:t>4</w:t>
        </w:r>
        <w:r w:rsidR="007460F1">
          <w:rPr>
            <w:webHidden/>
          </w:rPr>
          <w:fldChar w:fldCharType="end"/>
        </w:r>
      </w:hyperlink>
    </w:p>
    <w:p w14:paraId="5E457525" w14:textId="77777777" w:rsidR="00844DEF" w:rsidRDefault="009318DA">
      <w:pPr>
        <w:pStyle w:val="20"/>
        <w:ind w:left="400"/>
        <w:rPr>
          <w:rFonts w:asciiTheme="minorHAnsi" w:eastAsiaTheme="minorEastAsia" w:hAnsiTheme="minorHAnsi" w:cstheme="minorBidi"/>
          <w:sz w:val="21"/>
          <w:szCs w:val="22"/>
        </w:rPr>
      </w:pPr>
      <w:hyperlink w:anchor="_Toc446872802" w:history="1">
        <w:r w:rsidR="00844DEF" w:rsidRPr="00912FD7">
          <w:rPr>
            <w:rStyle w:val="a5"/>
          </w:rPr>
          <w:t>2.1 Skyline</w:t>
        </w:r>
        <w:r w:rsidR="00844DEF" w:rsidRPr="00912FD7">
          <w:rPr>
            <w:rStyle w:val="a5"/>
          </w:rPr>
          <w:t>查询的经典算法</w:t>
        </w:r>
        <w:r w:rsidR="00844DEF">
          <w:rPr>
            <w:webHidden/>
          </w:rPr>
          <w:tab/>
        </w:r>
        <w:r w:rsidR="007460F1">
          <w:rPr>
            <w:webHidden/>
          </w:rPr>
          <w:fldChar w:fldCharType="begin"/>
        </w:r>
        <w:r w:rsidR="00844DEF">
          <w:rPr>
            <w:webHidden/>
          </w:rPr>
          <w:instrText xml:space="preserve"> PAGEREF _Toc446872802 \h </w:instrText>
        </w:r>
        <w:r w:rsidR="007460F1">
          <w:rPr>
            <w:webHidden/>
          </w:rPr>
        </w:r>
        <w:r w:rsidR="007460F1">
          <w:rPr>
            <w:webHidden/>
          </w:rPr>
          <w:fldChar w:fldCharType="separate"/>
        </w:r>
        <w:r w:rsidR="00844DEF">
          <w:rPr>
            <w:webHidden/>
          </w:rPr>
          <w:t>4</w:t>
        </w:r>
        <w:r w:rsidR="007460F1">
          <w:rPr>
            <w:webHidden/>
          </w:rPr>
          <w:fldChar w:fldCharType="end"/>
        </w:r>
      </w:hyperlink>
    </w:p>
    <w:p w14:paraId="29ABFD96" w14:textId="77777777" w:rsidR="00844DEF" w:rsidRDefault="009318DA">
      <w:pPr>
        <w:pStyle w:val="30"/>
        <w:ind w:left="800"/>
        <w:rPr>
          <w:rFonts w:asciiTheme="minorHAnsi" w:eastAsiaTheme="minorEastAsia" w:hAnsiTheme="minorHAnsi" w:cstheme="minorBidi"/>
          <w:sz w:val="21"/>
          <w:szCs w:val="22"/>
        </w:rPr>
      </w:pPr>
      <w:hyperlink w:anchor="_Toc446872803" w:history="1">
        <w:r w:rsidR="00844DEF" w:rsidRPr="00912FD7">
          <w:rPr>
            <w:rStyle w:val="a5"/>
          </w:rPr>
          <w:t xml:space="preserve">2.1.1 </w:t>
        </w:r>
        <w:r w:rsidR="00844DEF" w:rsidRPr="00912FD7">
          <w:rPr>
            <w:rStyle w:val="a5"/>
          </w:rPr>
          <w:t>经典算法</w:t>
        </w:r>
        <w:r w:rsidR="00844DEF">
          <w:rPr>
            <w:webHidden/>
          </w:rPr>
          <w:tab/>
        </w:r>
        <w:r w:rsidR="007460F1">
          <w:rPr>
            <w:webHidden/>
          </w:rPr>
          <w:fldChar w:fldCharType="begin"/>
        </w:r>
        <w:r w:rsidR="00844DEF">
          <w:rPr>
            <w:webHidden/>
          </w:rPr>
          <w:instrText xml:space="preserve"> PAGEREF _Toc446872803 \h </w:instrText>
        </w:r>
        <w:r w:rsidR="007460F1">
          <w:rPr>
            <w:webHidden/>
          </w:rPr>
        </w:r>
        <w:r w:rsidR="007460F1">
          <w:rPr>
            <w:webHidden/>
          </w:rPr>
          <w:fldChar w:fldCharType="separate"/>
        </w:r>
        <w:r w:rsidR="00844DEF">
          <w:rPr>
            <w:webHidden/>
          </w:rPr>
          <w:t>4</w:t>
        </w:r>
        <w:r w:rsidR="007460F1">
          <w:rPr>
            <w:webHidden/>
          </w:rPr>
          <w:fldChar w:fldCharType="end"/>
        </w:r>
      </w:hyperlink>
    </w:p>
    <w:p w14:paraId="462C219C" w14:textId="77777777" w:rsidR="00844DEF" w:rsidRDefault="009318DA">
      <w:pPr>
        <w:pStyle w:val="30"/>
        <w:ind w:left="800"/>
        <w:rPr>
          <w:rFonts w:asciiTheme="minorHAnsi" w:eastAsiaTheme="minorEastAsia" w:hAnsiTheme="minorHAnsi" w:cstheme="minorBidi"/>
          <w:sz w:val="21"/>
          <w:szCs w:val="22"/>
        </w:rPr>
      </w:pPr>
      <w:hyperlink w:anchor="_Toc446872804" w:history="1">
        <w:r w:rsidR="00844DEF" w:rsidRPr="00912FD7">
          <w:rPr>
            <w:rStyle w:val="a5"/>
          </w:rPr>
          <w:t xml:space="preserve">2.1.2 </w:t>
        </w:r>
        <w:r w:rsidR="00844DEF" w:rsidRPr="00912FD7">
          <w:rPr>
            <w:rStyle w:val="a5"/>
          </w:rPr>
          <w:t>研究中的问题</w:t>
        </w:r>
        <w:r w:rsidR="00844DEF">
          <w:rPr>
            <w:webHidden/>
          </w:rPr>
          <w:tab/>
        </w:r>
        <w:r w:rsidR="007460F1">
          <w:rPr>
            <w:webHidden/>
          </w:rPr>
          <w:fldChar w:fldCharType="begin"/>
        </w:r>
        <w:r w:rsidR="00844DEF">
          <w:rPr>
            <w:webHidden/>
          </w:rPr>
          <w:instrText xml:space="preserve"> PAGEREF _Toc446872804 \h </w:instrText>
        </w:r>
        <w:r w:rsidR="007460F1">
          <w:rPr>
            <w:webHidden/>
          </w:rPr>
        </w:r>
        <w:r w:rsidR="007460F1">
          <w:rPr>
            <w:webHidden/>
          </w:rPr>
          <w:fldChar w:fldCharType="separate"/>
        </w:r>
        <w:r w:rsidR="00844DEF">
          <w:rPr>
            <w:webHidden/>
          </w:rPr>
          <w:t>6</w:t>
        </w:r>
        <w:r w:rsidR="007460F1">
          <w:rPr>
            <w:webHidden/>
          </w:rPr>
          <w:fldChar w:fldCharType="end"/>
        </w:r>
      </w:hyperlink>
    </w:p>
    <w:p w14:paraId="26122767" w14:textId="77777777" w:rsidR="00844DEF" w:rsidRDefault="009318DA">
      <w:pPr>
        <w:pStyle w:val="20"/>
        <w:ind w:left="400"/>
        <w:rPr>
          <w:rFonts w:asciiTheme="minorHAnsi" w:eastAsiaTheme="minorEastAsia" w:hAnsiTheme="minorHAnsi" w:cstheme="minorBidi"/>
          <w:sz w:val="21"/>
          <w:szCs w:val="22"/>
        </w:rPr>
      </w:pPr>
      <w:hyperlink w:anchor="_Toc446872805" w:history="1">
        <w:r w:rsidR="00844DEF" w:rsidRPr="00912FD7">
          <w:rPr>
            <w:rStyle w:val="a5"/>
          </w:rPr>
          <w:t xml:space="preserve">2.2 </w:t>
        </w:r>
        <w:r w:rsidR="00844DEF" w:rsidRPr="00912FD7">
          <w:rPr>
            <w:rStyle w:val="a5"/>
          </w:rPr>
          <w:t>基于位置的</w:t>
        </w:r>
        <w:r w:rsidR="00844DEF" w:rsidRPr="00912FD7">
          <w:rPr>
            <w:rStyle w:val="a5"/>
          </w:rPr>
          <w:t>Skyline</w:t>
        </w:r>
        <w:r w:rsidR="00844DEF" w:rsidRPr="00912FD7">
          <w:rPr>
            <w:rStyle w:val="a5"/>
          </w:rPr>
          <w:t>查询研究</w:t>
        </w:r>
        <w:r w:rsidR="00844DEF">
          <w:rPr>
            <w:webHidden/>
          </w:rPr>
          <w:tab/>
        </w:r>
        <w:r w:rsidR="007460F1">
          <w:rPr>
            <w:webHidden/>
          </w:rPr>
          <w:fldChar w:fldCharType="begin"/>
        </w:r>
        <w:r w:rsidR="00844DEF">
          <w:rPr>
            <w:webHidden/>
          </w:rPr>
          <w:instrText xml:space="preserve"> PAGEREF _Toc446872805 \h </w:instrText>
        </w:r>
        <w:r w:rsidR="007460F1">
          <w:rPr>
            <w:webHidden/>
          </w:rPr>
        </w:r>
        <w:r w:rsidR="007460F1">
          <w:rPr>
            <w:webHidden/>
          </w:rPr>
          <w:fldChar w:fldCharType="separate"/>
        </w:r>
        <w:r w:rsidR="00844DEF">
          <w:rPr>
            <w:webHidden/>
          </w:rPr>
          <w:t>6</w:t>
        </w:r>
        <w:r w:rsidR="007460F1">
          <w:rPr>
            <w:webHidden/>
          </w:rPr>
          <w:fldChar w:fldCharType="end"/>
        </w:r>
      </w:hyperlink>
    </w:p>
    <w:p w14:paraId="217E6A12" w14:textId="77777777" w:rsidR="00844DEF" w:rsidRDefault="009318DA">
      <w:pPr>
        <w:pStyle w:val="30"/>
        <w:ind w:left="800"/>
        <w:rPr>
          <w:rFonts w:asciiTheme="minorHAnsi" w:eastAsiaTheme="minorEastAsia" w:hAnsiTheme="minorHAnsi" w:cstheme="minorBidi"/>
          <w:sz w:val="21"/>
          <w:szCs w:val="22"/>
        </w:rPr>
      </w:pPr>
      <w:hyperlink w:anchor="_Toc446872806" w:history="1">
        <w:r w:rsidR="00844DEF" w:rsidRPr="00912FD7">
          <w:rPr>
            <w:rStyle w:val="a5"/>
          </w:rPr>
          <w:t>2.2.1 LBS</w:t>
        </w:r>
        <w:r w:rsidR="00844DEF" w:rsidRPr="00912FD7">
          <w:rPr>
            <w:rStyle w:val="a5"/>
          </w:rPr>
          <w:t>服务的概述</w:t>
        </w:r>
        <w:r w:rsidR="00844DEF">
          <w:rPr>
            <w:webHidden/>
          </w:rPr>
          <w:tab/>
        </w:r>
        <w:r w:rsidR="007460F1">
          <w:rPr>
            <w:webHidden/>
          </w:rPr>
          <w:fldChar w:fldCharType="begin"/>
        </w:r>
        <w:r w:rsidR="00844DEF">
          <w:rPr>
            <w:webHidden/>
          </w:rPr>
          <w:instrText xml:space="preserve"> PAGEREF _Toc446872806 \h </w:instrText>
        </w:r>
        <w:r w:rsidR="007460F1">
          <w:rPr>
            <w:webHidden/>
          </w:rPr>
        </w:r>
        <w:r w:rsidR="007460F1">
          <w:rPr>
            <w:webHidden/>
          </w:rPr>
          <w:fldChar w:fldCharType="separate"/>
        </w:r>
        <w:r w:rsidR="00844DEF">
          <w:rPr>
            <w:webHidden/>
          </w:rPr>
          <w:t>7</w:t>
        </w:r>
        <w:r w:rsidR="007460F1">
          <w:rPr>
            <w:webHidden/>
          </w:rPr>
          <w:fldChar w:fldCharType="end"/>
        </w:r>
      </w:hyperlink>
    </w:p>
    <w:p w14:paraId="09B7EB3E" w14:textId="77777777" w:rsidR="00844DEF" w:rsidRDefault="009318DA">
      <w:pPr>
        <w:pStyle w:val="30"/>
        <w:ind w:left="800"/>
        <w:rPr>
          <w:rFonts w:asciiTheme="minorHAnsi" w:eastAsiaTheme="minorEastAsia" w:hAnsiTheme="minorHAnsi" w:cstheme="minorBidi"/>
          <w:sz w:val="21"/>
          <w:szCs w:val="22"/>
        </w:rPr>
      </w:pPr>
      <w:hyperlink w:anchor="_Toc446872807" w:history="1">
        <w:r w:rsidR="00844DEF" w:rsidRPr="00912FD7">
          <w:rPr>
            <w:rStyle w:val="a5"/>
          </w:rPr>
          <w:t xml:space="preserve">2.2.2 </w:t>
        </w:r>
        <w:r w:rsidR="00844DEF" w:rsidRPr="00912FD7">
          <w:rPr>
            <w:rStyle w:val="a5"/>
          </w:rPr>
          <w:t>研究中的问题</w:t>
        </w:r>
        <w:r w:rsidR="00844DEF">
          <w:rPr>
            <w:webHidden/>
          </w:rPr>
          <w:tab/>
        </w:r>
        <w:r w:rsidR="007460F1">
          <w:rPr>
            <w:webHidden/>
          </w:rPr>
          <w:fldChar w:fldCharType="begin"/>
        </w:r>
        <w:r w:rsidR="00844DEF">
          <w:rPr>
            <w:webHidden/>
          </w:rPr>
          <w:instrText xml:space="preserve"> PAGEREF _Toc446872807 \h </w:instrText>
        </w:r>
        <w:r w:rsidR="007460F1">
          <w:rPr>
            <w:webHidden/>
          </w:rPr>
        </w:r>
        <w:r w:rsidR="007460F1">
          <w:rPr>
            <w:webHidden/>
          </w:rPr>
          <w:fldChar w:fldCharType="separate"/>
        </w:r>
        <w:r w:rsidR="00844DEF">
          <w:rPr>
            <w:webHidden/>
          </w:rPr>
          <w:t>8</w:t>
        </w:r>
        <w:r w:rsidR="007460F1">
          <w:rPr>
            <w:webHidden/>
          </w:rPr>
          <w:fldChar w:fldCharType="end"/>
        </w:r>
      </w:hyperlink>
    </w:p>
    <w:p w14:paraId="6FC84D90" w14:textId="77777777" w:rsidR="00844DEF" w:rsidRDefault="009318DA">
      <w:pPr>
        <w:pStyle w:val="10"/>
        <w:rPr>
          <w:rFonts w:asciiTheme="minorHAnsi" w:eastAsiaTheme="minorEastAsia" w:hAnsiTheme="minorHAnsi" w:cstheme="minorBidi"/>
          <w:sz w:val="21"/>
          <w:szCs w:val="22"/>
        </w:rPr>
      </w:pPr>
      <w:hyperlink w:anchor="_Toc446872808" w:history="1">
        <w:r w:rsidR="00844DEF" w:rsidRPr="00912FD7">
          <w:rPr>
            <w:rStyle w:val="a5"/>
          </w:rPr>
          <w:t xml:space="preserve">3 </w:t>
        </w:r>
        <w:r w:rsidR="00844DEF" w:rsidRPr="00912FD7">
          <w:rPr>
            <w:rStyle w:val="a5"/>
          </w:rPr>
          <w:t>研究内容、预期目标及研究方法</w:t>
        </w:r>
        <w:r w:rsidR="00844DEF">
          <w:rPr>
            <w:webHidden/>
          </w:rPr>
          <w:tab/>
        </w:r>
        <w:r w:rsidR="007460F1">
          <w:rPr>
            <w:webHidden/>
          </w:rPr>
          <w:fldChar w:fldCharType="begin"/>
        </w:r>
        <w:r w:rsidR="00844DEF">
          <w:rPr>
            <w:webHidden/>
          </w:rPr>
          <w:instrText xml:space="preserve"> PAGEREF _Toc446872808 \h </w:instrText>
        </w:r>
        <w:r w:rsidR="007460F1">
          <w:rPr>
            <w:webHidden/>
          </w:rPr>
        </w:r>
        <w:r w:rsidR="007460F1">
          <w:rPr>
            <w:webHidden/>
          </w:rPr>
          <w:fldChar w:fldCharType="separate"/>
        </w:r>
        <w:r w:rsidR="00844DEF">
          <w:rPr>
            <w:webHidden/>
          </w:rPr>
          <w:t>9</w:t>
        </w:r>
        <w:r w:rsidR="007460F1">
          <w:rPr>
            <w:webHidden/>
          </w:rPr>
          <w:fldChar w:fldCharType="end"/>
        </w:r>
      </w:hyperlink>
    </w:p>
    <w:p w14:paraId="7254754F" w14:textId="77777777" w:rsidR="00844DEF" w:rsidRDefault="009318DA">
      <w:pPr>
        <w:pStyle w:val="20"/>
        <w:ind w:left="400"/>
        <w:rPr>
          <w:rFonts w:asciiTheme="minorHAnsi" w:eastAsiaTheme="minorEastAsia" w:hAnsiTheme="minorHAnsi" w:cstheme="minorBidi"/>
          <w:sz w:val="21"/>
          <w:szCs w:val="22"/>
        </w:rPr>
      </w:pPr>
      <w:hyperlink w:anchor="_Toc446872809" w:history="1">
        <w:r w:rsidR="00844DEF" w:rsidRPr="00912FD7">
          <w:rPr>
            <w:rStyle w:val="a5"/>
          </w:rPr>
          <w:t xml:space="preserve">3.1 </w:t>
        </w:r>
        <w:r w:rsidR="00844DEF" w:rsidRPr="00912FD7">
          <w:rPr>
            <w:rStyle w:val="a5"/>
          </w:rPr>
          <w:t>研究内容</w:t>
        </w:r>
        <w:r w:rsidR="00844DEF">
          <w:rPr>
            <w:webHidden/>
          </w:rPr>
          <w:tab/>
        </w:r>
        <w:r w:rsidR="007460F1">
          <w:rPr>
            <w:webHidden/>
          </w:rPr>
          <w:fldChar w:fldCharType="begin"/>
        </w:r>
        <w:r w:rsidR="00844DEF">
          <w:rPr>
            <w:webHidden/>
          </w:rPr>
          <w:instrText xml:space="preserve"> PAGEREF _Toc446872809 \h </w:instrText>
        </w:r>
        <w:r w:rsidR="007460F1">
          <w:rPr>
            <w:webHidden/>
          </w:rPr>
        </w:r>
        <w:r w:rsidR="007460F1">
          <w:rPr>
            <w:webHidden/>
          </w:rPr>
          <w:fldChar w:fldCharType="separate"/>
        </w:r>
        <w:r w:rsidR="00844DEF">
          <w:rPr>
            <w:webHidden/>
          </w:rPr>
          <w:t>9</w:t>
        </w:r>
        <w:r w:rsidR="007460F1">
          <w:rPr>
            <w:webHidden/>
          </w:rPr>
          <w:fldChar w:fldCharType="end"/>
        </w:r>
      </w:hyperlink>
    </w:p>
    <w:p w14:paraId="2D255C66" w14:textId="77777777" w:rsidR="00844DEF" w:rsidRDefault="009318DA">
      <w:pPr>
        <w:pStyle w:val="30"/>
        <w:ind w:left="800"/>
        <w:rPr>
          <w:rFonts w:asciiTheme="minorHAnsi" w:eastAsiaTheme="minorEastAsia" w:hAnsiTheme="minorHAnsi" w:cstheme="minorBidi"/>
          <w:sz w:val="21"/>
          <w:szCs w:val="22"/>
        </w:rPr>
      </w:pPr>
      <w:hyperlink w:anchor="_Toc446872810" w:history="1">
        <w:r w:rsidR="00844DEF" w:rsidRPr="00912FD7">
          <w:rPr>
            <w:rStyle w:val="a5"/>
          </w:rPr>
          <w:t>3.1.1 Skyline</w:t>
        </w:r>
        <w:r w:rsidR="00844DEF" w:rsidRPr="00912FD7">
          <w:rPr>
            <w:rStyle w:val="a5"/>
          </w:rPr>
          <w:t>查询相关定义</w:t>
        </w:r>
        <w:r w:rsidR="00844DEF">
          <w:rPr>
            <w:webHidden/>
          </w:rPr>
          <w:tab/>
        </w:r>
        <w:r w:rsidR="007460F1">
          <w:rPr>
            <w:webHidden/>
          </w:rPr>
          <w:fldChar w:fldCharType="begin"/>
        </w:r>
        <w:r w:rsidR="00844DEF">
          <w:rPr>
            <w:webHidden/>
          </w:rPr>
          <w:instrText xml:space="preserve"> PAGEREF _Toc446872810 \h </w:instrText>
        </w:r>
        <w:r w:rsidR="007460F1">
          <w:rPr>
            <w:webHidden/>
          </w:rPr>
        </w:r>
        <w:r w:rsidR="007460F1">
          <w:rPr>
            <w:webHidden/>
          </w:rPr>
          <w:fldChar w:fldCharType="separate"/>
        </w:r>
        <w:r w:rsidR="00844DEF">
          <w:rPr>
            <w:webHidden/>
          </w:rPr>
          <w:t>9</w:t>
        </w:r>
        <w:r w:rsidR="007460F1">
          <w:rPr>
            <w:webHidden/>
          </w:rPr>
          <w:fldChar w:fldCharType="end"/>
        </w:r>
      </w:hyperlink>
    </w:p>
    <w:p w14:paraId="0D5682E9" w14:textId="77777777" w:rsidR="00844DEF" w:rsidRDefault="009318DA">
      <w:pPr>
        <w:pStyle w:val="30"/>
        <w:ind w:left="800"/>
        <w:rPr>
          <w:rFonts w:asciiTheme="minorHAnsi" w:eastAsiaTheme="minorEastAsia" w:hAnsiTheme="minorHAnsi" w:cstheme="minorBidi"/>
          <w:sz w:val="21"/>
          <w:szCs w:val="22"/>
        </w:rPr>
      </w:pPr>
      <w:hyperlink w:anchor="_Toc446872811" w:history="1">
        <w:r w:rsidR="00844DEF" w:rsidRPr="00912FD7">
          <w:rPr>
            <w:rStyle w:val="a5"/>
          </w:rPr>
          <w:t xml:space="preserve">3.1.2 </w:t>
        </w:r>
        <w:r w:rsidR="00844DEF" w:rsidRPr="00912FD7">
          <w:rPr>
            <w:rStyle w:val="a5"/>
          </w:rPr>
          <w:t>算法流程</w:t>
        </w:r>
        <w:r w:rsidR="00844DEF">
          <w:rPr>
            <w:webHidden/>
          </w:rPr>
          <w:tab/>
        </w:r>
        <w:r w:rsidR="007460F1">
          <w:rPr>
            <w:webHidden/>
          </w:rPr>
          <w:fldChar w:fldCharType="begin"/>
        </w:r>
        <w:r w:rsidR="00844DEF">
          <w:rPr>
            <w:webHidden/>
          </w:rPr>
          <w:instrText xml:space="preserve"> PAGEREF _Toc446872811 \h </w:instrText>
        </w:r>
        <w:r w:rsidR="007460F1">
          <w:rPr>
            <w:webHidden/>
          </w:rPr>
        </w:r>
        <w:r w:rsidR="007460F1">
          <w:rPr>
            <w:webHidden/>
          </w:rPr>
          <w:fldChar w:fldCharType="separate"/>
        </w:r>
        <w:r w:rsidR="00844DEF">
          <w:rPr>
            <w:webHidden/>
          </w:rPr>
          <w:t>9</w:t>
        </w:r>
        <w:r w:rsidR="007460F1">
          <w:rPr>
            <w:webHidden/>
          </w:rPr>
          <w:fldChar w:fldCharType="end"/>
        </w:r>
      </w:hyperlink>
    </w:p>
    <w:p w14:paraId="4AE8CD8E" w14:textId="77777777" w:rsidR="00844DEF" w:rsidRDefault="009318DA">
      <w:pPr>
        <w:pStyle w:val="30"/>
        <w:ind w:left="800"/>
        <w:rPr>
          <w:rFonts w:asciiTheme="minorHAnsi" w:eastAsiaTheme="minorEastAsia" w:hAnsiTheme="minorHAnsi" w:cstheme="minorBidi"/>
          <w:sz w:val="21"/>
          <w:szCs w:val="22"/>
        </w:rPr>
      </w:pPr>
      <w:hyperlink w:anchor="_Toc446872812" w:history="1">
        <w:r w:rsidR="00844DEF" w:rsidRPr="00912FD7">
          <w:rPr>
            <w:rStyle w:val="a5"/>
          </w:rPr>
          <w:t xml:space="preserve">3.1.3 </w:t>
        </w:r>
        <w:r w:rsidR="00844DEF" w:rsidRPr="00912FD7">
          <w:rPr>
            <w:rStyle w:val="a5"/>
          </w:rPr>
          <w:t>算法示例</w:t>
        </w:r>
        <w:r w:rsidR="00844DEF">
          <w:rPr>
            <w:webHidden/>
          </w:rPr>
          <w:tab/>
        </w:r>
        <w:r w:rsidR="007460F1">
          <w:rPr>
            <w:webHidden/>
          </w:rPr>
          <w:fldChar w:fldCharType="begin"/>
        </w:r>
        <w:r w:rsidR="00844DEF">
          <w:rPr>
            <w:webHidden/>
          </w:rPr>
          <w:instrText xml:space="preserve"> PAGEREF _Toc446872812 \h </w:instrText>
        </w:r>
        <w:r w:rsidR="007460F1">
          <w:rPr>
            <w:webHidden/>
          </w:rPr>
        </w:r>
        <w:r w:rsidR="007460F1">
          <w:rPr>
            <w:webHidden/>
          </w:rPr>
          <w:fldChar w:fldCharType="separate"/>
        </w:r>
        <w:r w:rsidR="00844DEF">
          <w:rPr>
            <w:webHidden/>
          </w:rPr>
          <w:t>9</w:t>
        </w:r>
        <w:r w:rsidR="007460F1">
          <w:rPr>
            <w:webHidden/>
          </w:rPr>
          <w:fldChar w:fldCharType="end"/>
        </w:r>
      </w:hyperlink>
    </w:p>
    <w:p w14:paraId="6022A12B" w14:textId="77777777" w:rsidR="00844DEF" w:rsidRDefault="009318DA">
      <w:pPr>
        <w:pStyle w:val="20"/>
        <w:ind w:left="400"/>
        <w:rPr>
          <w:rFonts w:asciiTheme="minorHAnsi" w:eastAsiaTheme="minorEastAsia" w:hAnsiTheme="minorHAnsi" w:cstheme="minorBidi"/>
          <w:sz w:val="21"/>
          <w:szCs w:val="22"/>
        </w:rPr>
      </w:pPr>
      <w:hyperlink w:anchor="_Toc446872813" w:history="1">
        <w:r w:rsidR="00844DEF" w:rsidRPr="00912FD7">
          <w:rPr>
            <w:rStyle w:val="a5"/>
          </w:rPr>
          <w:t xml:space="preserve">3.2 </w:t>
        </w:r>
        <w:r w:rsidR="00844DEF" w:rsidRPr="00912FD7">
          <w:rPr>
            <w:rStyle w:val="a5"/>
          </w:rPr>
          <w:t>预期目标</w:t>
        </w:r>
        <w:r w:rsidR="00844DEF">
          <w:rPr>
            <w:webHidden/>
          </w:rPr>
          <w:tab/>
        </w:r>
        <w:r w:rsidR="007460F1">
          <w:rPr>
            <w:webHidden/>
          </w:rPr>
          <w:fldChar w:fldCharType="begin"/>
        </w:r>
        <w:r w:rsidR="00844DEF">
          <w:rPr>
            <w:webHidden/>
          </w:rPr>
          <w:instrText xml:space="preserve"> PAGEREF _Toc446872813 \h </w:instrText>
        </w:r>
        <w:r w:rsidR="007460F1">
          <w:rPr>
            <w:webHidden/>
          </w:rPr>
        </w:r>
        <w:r w:rsidR="007460F1">
          <w:rPr>
            <w:webHidden/>
          </w:rPr>
          <w:fldChar w:fldCharType="separate"/>
        </w:r>
        <w:r w:rsidR="00844DEF">
          <w:rPr>
            <w:webHidden/>
          </w:rPr>
          <w:t>9</w:t>
        </w:r>
        <w:r w:rsidR="007460F1">
          <w:rPr>
            <w:webHidden/>
          </w:rPr>
          <w:fldChar w:fldCharType="end"/>
        </w:r>
      </w:hyperlink>
    </w:p>
    <w:p w14:paraId="2B8DCDA2" w14:textId="77777777" w:rsidR="00844DEF" w:rsidRDefault="009318DA">
      <w:pPr>
        <w:pStyle w:val="20"/>
        <w:ind w:left="400"/>
        <w:rPr>
          <w:rFonts w:asciiTheme="minorHAnsi" w:eastAsiaTheme="minorEastAsia" w:hAnsiTheme="minorHAnsi" w:cstheme="minorBidi"/>
          <w:sz w:val="21"/>
          <w:szCs w:val="22"/>
        </w:rPr>
      </w:pPr>
      <w:hyperlink w:anchor="_Toc446872814" w:history="1">
        <w:r w:rsidR="00844DEF" w:rsidRPr="00912FD7">
          <w:rPr>
            <w:rStyle w:val="a5"/>
          </w:rPr>
          <w:t xml:space="preserve">3.3 </w:t>
        </w:r>
        <w:r w:rsidR="00844DEF" w:rsidRPr="00912FD7">
          <w:rPr>
            <w:rStyle w:val="a5"/>
          </w:rPr>
          <w:t>研究方法</w:t>
        </w:r>
        <w:r w:rsidR="00844DEF">
          <w:rPr>
            <w:webHidden/>
          </w:rPr>
          <w:tab/>
        </w:r>
        <w:r w:rsidR="007460F1">
          <w:rPr>
            <w:webHidden/>
          </w:rPr>
          <w:fldChar w:fldCharType="begin"/>
        </w:r>
        <w:r w:rsidR="00844DEF">
          <w:rPr>
            <w:webHidden/>
          </w:rPr>
          <w:instrText xml:space="preserve"> PAGEREF _Toc446872814 \h </w:instrText>
        </w:r>
        <w:r w:rsidR="007460F1">
          <w:rPr>
            <w:webHidden/>
          </w:rPr>
        </w:r>
        <w:r w:rsidR="007460F1">
          <w:rPr>
            <w:webHidden/>
          </w:rPr>
          <w:fldChar w:fldCharType="separate"/>
        </w:r>
        <w:r w:rsidR="00844DEF">
          <w:rPr>
            <w:webHidden/>
          </w:rPr>
          <w:t>10</w:t>
        </w:r>
        <w:r w:rsidR="007460F1">
          <w:rPr>
            <w:webHidden/>
          </w:rPr>
          <w:fldChar w:fldCharType="end"/>
        </w:r>
      </w:hyperlink>
    </w:p>
    <w:p w14:paraId="7A167F9D" w14:textId="77777777" w:rsidR="00844DEF" w:rsidRDefault="009318DA">
      <w:pPr>
        <w:pStyle w:val="30"/>
        <w:ind w:left="800"/>
        <w:rPr>
          <w:rFonts w:asciiTheme="minorHAnsi" w:eastAsiaTheme="minorEastAsia" w:hAnsiTheme="minorHAnsi" w:cstheme="minorBidi"/>
          <w:sz w:val="21"/>
          <w:szCs w:val="22"/>
        </w:rPr>
      </w:pPr>
      <w:hyperlink w:anchor="_Toc446872815" w:history="1">
        <w:r w:rsidR="00844DEF" w:rsidRPr="00912FD7">
          <w:rPr>
            <w:rStyle w:val="a5"/>
          </w:rPr>
          <w:t xml:space="preserve">3.3.1 </w:t>
        </w:r>
        <w:r w:rsidR="00844DEF" w:rsidRPr="00912FD7">
          <w:rPr>
            <w:rStyle w:val="a5"/>
          </w:rPr>
          <w:t>系统平台开发与工具介绍</w:t>
        </w:r>
        <w:r w:rsidR="00844DEF">
          <w:rPr>
            <w:webHidden/>
          </w:rPr>
          <w:tab/>
        </w:r>
        <w:r w:rsidR="007460F1">
          <w:rPr>
            <w:webHidden/>
          </w:rPr>
          <w:fldChar w:fldCharType="begin"/>
        </w:r>
        <w:r w:rsidR="00844DEF">
          <w:rPr>
            <w:webHidden/>
          </w:rPr>
          <w:instrText xml:space="preserve"> PAGEREF _Toc446872815 \h </w:instrText>
        </w:r>
        <w:r w:rsidR="007460F1">
          <w:rPr>
            <w:webHidden/>
          </w:rPr>
        </w:r>
        <w:r w:rsidR="007460F1">
          <w:rPr>
            <w:webHidden/>
          </w:rPr>
          <w:fldChar w:fldCharType="separate"/>
        </w:r>
        <w:r w:rsidR="00844DEF">
          <w:rPr>
            <w:webHidden/>
          </w:rPr>
          <w:t>10</w:t>
        </w:r>
        <w:r w:rsidR="007460F1">
          <w:rPr>
            <w:webHidden/>
          </w:rPr>
          <w:fldChar w:fldCharType="end"/>
        </w:r>
      </w:hyperlink>
    </w:p>
    <w:p w14:paraId="4C2A99FA" w14:textId="77777777" w:rsidR="00844DEF" w:rsidRDefault="009318DA">
      <w:pPr>
        <w:pStyle w:val="30"/>
        <w:ind w:left="800"/>
        <w:rPr>
          <w:rFonts w:asciiTheme="minorHAnsi" w:eastAsiaTheme="minorEastAsia" w:hAnsiTheme="minorHAnsi" w:cstheme="minorBidi"/>
          <w:sz w:val="21"/>
          <w:szCs w:val="22"/>
        </w:rPr>
      </w:pPr>
      <w:hyperlink w:anchor="_Toc446872816" w:history="1">
        <w:r w:rsidR="00844DEF" w:rsidRPr="00912FD7">
          <w:rPr>
            <w:rStyle w:val="a5"/>
          </w:rPr>
          <w:t xml:space="preserve">3.3.2 </w:t>
        </w:r>
        <w:r w:rsidR="00844DEF" w:rsidRPr="00912FD7">
          <w:rPr>
            <w:rStyle w:val="a5"/>
          </w:rPr>
          <w:t>系统功能模块设计</w:t>
        </w:r>
        <w:r w:rsidR="00844DEF">
          <w:rPr>
            <w:webHidden/>
          </w:rPr>
          <w:tab/>
        </w:r>
        <w:r w:rsidR="007460F1">
          <w:rPr>
            <w:webHidden/>
          </w:rPr>
          <w:fldChar w:fldCharType="begin"/>
        </w:r>
        <w:r w:rsidR="00844DEF">
          <w:rPr>
            <w:webHidden/>
          </w:rPr>
          <w:instrText xml:space="preserve"> PAGEREF _Toc446872816 \h </w:instrText>
        </w:r>
        <w:r w:rsidR="007460F1">
          <w:rPr>
            <w:webHidden/>
          </w:rPr>
        </w:r>
        <w:r w:rsidR="007460F1">
          <w:rPr>
            <w:webHidden/>
          </w:rPr>
          <w:fldChar w:fldCharType="separate"/>
        </w:r>
        <w:r w:rsidR="00844DEF">
          <w:rPr>
            <w:webHidden/>
          </w:rPr>
          <w:t>11</w:t>
        </w:r>
        <w:r w:rsidR="007460F1">
          <w:rPr>
            <w:webHidden/>
          </w:rPr>
          <w:fldChar w:fldCharType="end"/>
        </w:r>
      </w:hyperlink>
    </w:p>
    <w:p w14:paraId="1961F40C" w14:textId="77777777" w:rsidR="00844DEF" w:rsidRDefault="009318DA">
      <w:pPr>
        <w:pStyle w:val="30"/>
        <w:ind w:left="800"/>
        <w:rPr>
          <w:rFonts w:asciiTheme="minorHAnsi" w:eastAsiaTheme="minorEastAsia" w:hAnsiTheme="minorHAnsi" w:cstheme="minorBidi"/>
          <w:sz w:val="21"/>
          <w:szCs w:val="22"/>
        </w:rPr>
      </w:pPr>
      <w:hyperlink w:anchor="_Toc446872817" w:history="1">
        <w:r w:rsidR="00844DEF" w:rsidRPr="00912FD7">
          <w:rPr>
            <w:rStyle w:val="a5"/>
          </w:rPr>
          <w:t xml:space="preserve">3.3.3 </w:t>
        </w:r>
        <w:r w:rsidR="00844DEF" w:rsidRPr="00912FD7">
          <w:rPr>
            <w:rStyle w:val="a5"/>
          </w:rPr>
          <w:t>系统数据的来源</w:t>
        </w:r>
        <w:r w:rsidR="00844DEF">
          <w:rPr>
            <w:webHidden/>
          </w:rPr>
          <w:tab/>
        </w:r>
        <w:r w:rsidR="007460F1">
          <w:rPr>
            <w:webHidden/>
          </w:rPr>
          <w:fldChar w:fldCharType="begin"/>
        </w:r>
        <w:r w:rsidR="00844DEF">
          <w:rPr>
            <w:webHidden/>
          </w:rPr>
          <w:instrText xml:space="preserve"> PAGEREF _Toc446872817 \h </w:instrText>
        </w:r>
        <w:r w:rsidR="007460F1">
          <w:rPr>
            <w:webHidden/>
          </w:rPr>
        </w:r>
        <w:r w:rsidR="007460F1">
          <w:rPr>
            <w:webHidden/>
          </w:rPr>
          <w:fldChar w:fldCharType="separate"/>
        </w:r>
        <w:r w:rsidR="00844DEF">
          <w:rPr>
            <w:webHidden/>
          </w:rPr>
          <w:t>11</w:t>
        </w:r>
        <w:r w:rsidR="007460F1">
          <w:rPr>
            <w:webHidden/>
          </w:rPr>
          <w:fldChar w:fldCharType="end"/>
        </w:r>
      </w:hyperlink>
    </w:p>
    <w:p w14:paraId="5DDC3D3C" w14:textId="77777777" w:rsidR="00844DEF" w:rsidRDefault="009318DA">
      <w:pPr>
        <w:pStyle w:val="10"/>
        <w:rPr>
          <w:rFonts w:asciiTheme="minorHAnsi" w:eastAsiaTheme="minorEastAsia" w:hAnsiTheme="minorHAnsi" w:cstheme="minorBidi"/>
          <w:sz w:val="21"/>
          <w:szCs w:val="22"/>
        </w:rPr>
      </w:pPr>
      <w:hyperlink w:anchor="_Toc446872818" w:history="1">
        <w:r w:rsidR="00844DEF" w:rsidRPr="00912FD7">
          <w:rPr>
            <w:rStyle w:val="a5"/>
          </w:rPr>
          <w:t xml:space="preserve">4 </w:t>
        </w:r>
        <w:r w:rsidR="00844DEF" w:rsidRPr="00912FD7">
          <w:rPr>
            <w:rStyle w:val="a5"/>
          </w:rPr>
          <w:t>研究进度安排</w:t>
        </w:r>
        <w:r w:rsidR="00844DEF">
          <w:rPr>
            <w:webHidden/>
          </w:rPr>
          <w:tab/>
        </w:r>
        <w:r w:rsidR="007460F1">
          <w:rPr>
            <w:webHidden/>
          </w:rPr>
          <w:fldChar w:fldCharType="begin"/>
        </w:r>
        <w:r w:rsidR="00844DEF">
          <w:rPr>
            <w:webHidden/>
          </w:rPr>
          <w:instrText xml:space="preserve"> PAGEREF _Toc446872818 \h </w:instrText>
        </w:r>
        <w:r w:rsidR="007460F1">
          <w:rPr>
            <w:webHidden/>
          </w:rPr>
        </w:r>
        <w:r w:rsidR="007460F1">
          <w:rPr>
            <w:webHidden/>
          </w:rPr>
          <w:fldChar w:fldCharType="separate"/>
        </w:r>
        <w:r w:rsidR="00844DEF">
          <w:rPr>
            <w:webHidden/>
          </w:rPr>
          <w:t>12</w:t>
        </w:r>
        <w:r w:rsidR="007460F1">
          <w:rPr>
            <w:webHidden/>
          </w:rPr>
          <w:fldChar w:fldCharType="end"/>
        </w:r>
      </w:hyperlink>
    </w:p>
    <w:p w14:paraId="65260E92" w14:textId="77777777" w:rsidR="00844DEF" w:rsidRDefault="009318DA">
      <w:pPr>
        <w:pStyle w:val="10"/>
        <w:rPr>
          <w:rFonts w:asciiTheme="minorHAnsi" w:eastAsiaTheme="minorEastAsia" w:hAnsiTheme="minorHAnsi" w:cstheme="minorBidi"/>
          <w:sz w:val="21"/>
          <w:szCs w:val="22"/>
        </w:rPr>
      </w:pPr>
      <w:hyperlink w:anchor="_Toc446872819" w:history="1">
        <w:r w:rsidR="00844DEF" w:rsidRPr="00912FD7">
          <w:rPr>
            <w:rStyle w:val="a5"/>
          </w:rPr>
          <w:t>参考文献</w:t>
        </w:r>
        <w:r w:rsidR="00844DEF">
          <w:rPr>
            <w:webHidden/>
          </w:rPr>
          <w:tab/>
        </w:r>
        <w:r w:rsidR="007460F1">
          <w:rPr>
            <w:webHidden/>
          </w:rPr>
          <w:fldChar w:fldCharType="begin"/>
        </w:r>
        <w:r w:rsidR="00844DEF">
          <w:rPr>
            <w:webHidden/>
          </w:rPr>
          <w:instrText xml:space="preserve"> PAGEREF _Toc446872819 \h </w:instrText>
        </w:r>
        <w:r w:rsidR="007460F1">
          <w:rPr>
            <w:webHidden/>
          </w:rPr>
        </w:r>
        <w:r w:rsidR="007460F1">
          <w:rPr>
            <w:webHidden/>
          </w:rPr>
          <w:fldChar w:fldCharType="separate"/>
        </w:r>
        <w:r w:rsidR="00844DEF">
          <w:rPr>
            <w:webHidden/>
          </w:rPr>
          <w:t>13</w:t>
        </w:r>
        <w:r w:rsidR="007460F1">
          <w:rPr>
            <w:webHidden/>
          </w:rPr>
          <w:fldChar w:fldCharType="end"/>
        </w:r>
      </w:hyperlink>
    </w:p>
    <w:p w14:paraId="0009E6D6" w14:textId="77777777" w:rsidR="009E5E6C" w:rsidRDefault="007460F1" w:rsidP="009E5E6C">
      <w:r>
        <w:fldChar w:fldCharType="end"/>
      </w:r>
    </w:p>
    <w:p w14:paraId="16E95385" w14:textId="77777777" w:rsidR="0038167C" w:rsidRDefault="0038167C"/>
    <w:p w14:paraId="1035DC81" w14:textId="77777777" w:rsidR="005E1D18" w:rsidRDefault="005E1D18">
      <w:pPr>
        <w:sectPr w:rsidR="005E1D18" w:rsidSect="005746B9">
          <w:headerReference w:type="default" r:id="rId10"/>
          <w:footerReference w:type="default" r:id="rId11"/>
          <w:type w:val="oddPage"/>
          <w:pgSz w:w="11906" w:h="16838"/>
          <w:pgMar w:top="1701" w:right="1701" w:bottom="1134" w:left="1701" w:header="850" w:footer="992" w:gutter="567"/>
          <w:pgNumType w:start="1"/>
          <w:cols w:space="720"/>
          <w:docGrid w:linePitch="272"/>
        </w:sectPr>
      </w:pPr>
    </w:p>
    <w:p w14:paraId="7D58F10F" w14:textId="77777777" w:rsidR="009E5E6C" w:rsidRPr="00965678" w:rsidRDefault="00AA0369" w:rsidP="00D67BBD">
      <w:pPr>
        <w:pStyle w:val="b1"/>
      </w:pPr>
      <w:bookmarkStart w:id="1" w:name="_Toc446872798"/>
      <w:r>
        <w:rPr>
          <w:rFonts w:hint="eastAsia"/>
        </w:rPr>
        <w:lastRenderedPageBreak/>
        <w:t>课题的研究背景及意义</w:t>
      </w:r>
      <w:bookmarkEnd w:id="1"/>
    </w:p>
    <w:p w14:paraId="5824BCEF" w14:textId="77777777" w:rsidR="00EF4BDA" w:rsidRDefault="00AA0369" w:rsidP="00D67BBD">
      <w:pPr>
        <w:pStyle w:val="b2"/>
      </w:pPr>
      <w:bookmarkStart w:id="2" w:name="_Toc446872799"/>
      <w:r>
        <w:rPr>
          <w:rFonts w:hint="eastAsia"/>
        </w:rPr>
        <w:t>课题背景</w:t>
      </w:r>
      <w:bookmarkEnd w:id="2"/>
    </w:p>
    <w:p w14:paraId="1471079A" w14:textId="77777777" w:rsidR="00AA0369" w:rsidRDefault="00AA0369" w:rsidP="00AA0369">
      <w:pPr>
        <w:pStyle w:val="b4"/>
        <w:spacing w:before="24" w:after="24"/>
        <w:ind w:firstLine="480"/>
      </w:pPr>
      <w:r>
        <w:rPr>
          <w:rFonts w:hint="eastAsia"/>
        </w:rPr>
        <w:t>随着移动设备技术、通讯技术和</w:t>
      </w:r>
      <w:r>
        <w:rPr>
          <w:rFonts w:hint="eastAsia"/>
        </w:rPr>
        <w:t>GPS</w:t>
      </w:r>
      <w:r>
        <w:rPr>
          <w:rFonts w:hint="eastAsia"/>
        </w:rPr>
        <w:t>系统的迅速发展，人们收集数据的方法和获取的数据更加丰富，并且可以把这些丰富的信息提供给那些位置和环境都不断变化的用户。如何在海量的数据中找到合适的信息推荐给移动用户，帮助人们做出有效的决策，是数据库以及信息查询领域的重要课题之一。</w:t>
      </w:r>
    </w:p>
    <w:p w14:paraId="4F3D4C34" w14:textId="77777777" w:rsidR="00AA0369" w:rsidRDefault="00AA0369" w:rsidP="00AA0369">
      <w:pPr>
        <w:pStyle w:val="b4"/>
        <w:spacing w:before="24" w:after="24"/>
        <w:ind w:firstLine="480"/>
      </w:pPr>
      <w:r>
        <w:rPr>
          <w:rFonts w:hint="eastAsia"/>
        </w:rPr>
        <w:t>目前，移动设备的存储空间和计算能力都非常可观，因此我们很容易在移动设备端嵌入一个小型的数据库，用于给用户提供有用的信息和服务。我们可以从数据库中选出基于用户情况和喜好的相应合适的信息做一个推荐。虽然可处理的数据量在增加，我们依然很难使用移动设备去浏览和查询大量的数据。这是因为移动设备的显示尺寸有限，用户移动时缺乏时间在大量的数据中查询。所以，仔细筛选的信息往往是有利的更容易被用户理解和接收的，挑选一定数量的项目推荐给用户变得越来越重要。</w:t>
      </w:r>
    </w:p>
    <w:p w14:paraId="7DA135A3" w14:textId="77777777" w:rsidR="00AA0369" w:rsidRDefault="00AA0369" w:rsidP="00AA0369">
      <w:pPr>
        <w:pStyle w:val="b4"/>
        <w:spacing w:before="24" w:after="24"/>
        <w:ind w:firstLine="480"/>
      </w:pPr>
      <w:r>
        <w:rPr>
          <w:rFonts w:hint="eastAsia"/>
        </w:rPr>
        <w:t>信息推荐是在计算机科学研究领域的一个重要的课题，它包括网站设计，电子商务和数字图书馆等。</w:t>
      </w:r>
      <w:commentRangeStart w:id="3"/>
      <w:r>
        <w:rPr>
          <w:rFonts w:hint="eastAsia"/>
        </w:rPr>
        <w:t>给移动设备用户做信息推荐一个重要的子课题，特别是在基于地理位置的服务中。</w:t>
      </w:r>
      <w:commentRangeEnd w:id="3"/>
      <w:r w:rsidR="00224627">
        <w:rPr>
          <w:rStyle w:val="af0"/>
          <w:rFonts w:cs="Times New Roman"/>
          <w:kern w:val="0"/>
        </w:rPr>
        <w:commentReference w:id="3"/>
      </w:r>
      <w:r>
        <w:rPr>
          <w:rFonts w:hint="eastAsia"/>
        </w:rPr>
        <w:t>一种最常见方法的就是只考虑</w:t>
      </w:r>
      <w:del w:id="4" w:author="xixi" w:date="2016-03-29T21:56:00Z">
        <w:r w:rsidDel="00224627">
          <w:rPr>
            <w:rFonts w:hint="eastAsia"/>
          </w:rPr>
          <w:delText>目</w:delText>
        </w:r>
      </w:del>
      <w:r>
        <w:rPr>
          <w:rFonts w:hint="eastAsia"/>
        </w:rPr>
        <w:t>用户到目标项目的距离，例如餐厅，选择距离最近的项目为最优的。</w:t>
      </w:r>
      <w:ins w:id="5" w:author="xixi" w:date="2016-03-29T21:56:00Z">
        <w:r w:rsidR="00842128">
          <w:rPr>
            <w:rFonts w:hint="eastAsia"/>
          </w:rPr>
          <w:t>然而</w:t>
        </w:r>
        <w:r w:rsidR="005A5D26">
          <w:rPr>
            <w:rFonts w:hint="eastAsia"/>
          </w:rPr>
          <w:t>，</w:t>
        </w:r>
      </w:ins>
      <w:r>
        <w:rPr>
          <w:rFonts w:hint="eastAsia"/>
        </w:rPr>
        <w:t>最近的项目可能无法满足用户的喜好，目标项目如餐厅可能有不同的特征，如食物的类型、价格的范围。当我们推荐项目给移动用户时，我们考虑的应该不仅仅是距离，还有用户对这些特征的喜好。因此，</w:t>
      </w:r>
      <w:commentRangeStart w:id="6"/>
      <w:r>
        <w:rPr>
          <w:rFonts w:hint="eastAsia"/>
        </w:rPr>
        <w:t>我们</w:t>
      </w:r>
      <w:commentRangeEnd w:id="6"/>
      <w:r w:rsidR="00583E02">
        <w:rPr>
          <w:rStyle w:val="af0"/>
          <w:rFonts w:cs="Times New Roman"/>
          <w:kern w:val="0"/>
        </w:rPr>
        <w:commentReference w:id="6"/>
      </w:r>
      <w:r>
        <w:rPr>
          <w:rFonts w:hint="eastAsia"/>
        </w:rPr>
        <w:t>提出</w:t>
      </w:r>
      <w:ins w:id="7" w:author="xixi" w:date="2016-03-29T21:57:00Z">
        <w:r w:rsidR="00583E02">
          <w:rPr>
            <w:rFonts w:hint="eastAsia"/>
          </w:rPr>
          <w:t>了</w:t>
        </w:r>
      </w:ins>
      <w:r>
        <w:rPr>
          <w:rFonts w:hint="eastAsia"/>
        </w:rPr>
        <w:t>一种</w:t>
      </w:r>
      <w:ins w:id="8" w:author="xixi" w:date="2016-03-29T21:57:00Z">
        <w:r w:rsidR="00583E02">
          <w:rPr>
            <w:rFonts w:hint="eastAsia"/>
          </w:rPr>
          <w:t>移动推荐</w:t>
        </w:r>
      </w:ins>
      <w:r>
        <w:rPr>
          <w:rFonts w:hint="eastAsia"/>
        </w:rPr>
        <w:t>方法同时基于距离和用户对其他属性的喜好。</w:t>
      </w:r>
      <w:commentRangeStart w:id="9"/>
      <w:r>
        <w:rPr>
          <w:rFonts w:hint="eastAsia"/>
        </w:rPr>
        <w:t>我们</w:t>
      </w:r>
      <w:commentRangeEnd w:id="9"/>
      <w:r w:rsidR="00583E02">
        <w:rPr>
          <w:rStyle w:val="af0"/>
          <w:rFonts w:cs="Times New Roman"/>
          <w:kern w:val="0"/>
        </w:rPr>
        <w:commentReference w:id="9"/>
      </w:r>
      <w:r>
        <w:rPr>
          <w:rFonts w:hint="eastAsia"/>
        </w:rPr>
        <w:t>扩大了</w:t>
      </w:r>
      <w:r>
        <w:rPr>
          <w:rFonts w:hint="eastAsia"/>
        </w:rPr>
        <w:t>skyline</w:t>
      </w:r>
      <w:r>
        <w:rPr>
          <w:rFonts w:hint="eastAsia"/>
        </w:rPr>
        <w:t>查询的概念，从数据库中选择少量合适的数据推荐给用户，完成个性化的推荐。</w:t>
      </w:r>
    </w:p>
    <w:p w14:paraId="2C93AABF" w14:textId="77777777" w:rsidR="00AA0369" w:rsidRDefault="00AA0369" w:rsidP="00AA0369">
      <w:pPr>
        <w:pStyle w:val="b4"/>
        <w:spacing w:before="24" w:after="24"/>
        <w:ind w:firstLine="480"/>
      </w:pPr>
      <w:r>
        <w:rPr>
          <w:rFonts w:hint="eastAsia"/>
        </w:rPr>
        <w:t>Skyline</w:t>
      </w:r>
      <w:ins w:id="10" w:author="xixi" w:date="2016-03-29T21:58:00Z">
        <w:r w:rsidR="009D5FE9">
          <w:rPr>
            <w:rFonts w:hint="eastAsia"/>
          </w:rPr>
          <w:t>查询</w:t>
        </w:r>
      </w:ins>
      <w:del w:id="11" w:author="xixi" w:date="2016-03-29T21:58:00Z">
        <w:r w:rsidDel="009D5FE9">
          <w:rPr>
            <w:rFonts w:hint="eastAsia"/>
          </w:rPr>
          <w:delText>计算就</w:delText>
        </w:r>
      </w:del>
      <w:r>
        <w:rPr>
          <w:rFonts w:hint="eastAsia"/>
        </w:rPr>
        <w:t>是从一个数据库中抽取不被其他任何数据对象</w:t>
      </w:r>
      <w:commentRangeStart w:id="12"/>
      <w:r>
        <w:rPr>
          <w:rFonts w:hint="eastAsia"/>
        </w:rPr>
        <w:t>支配</w:t>
      </w:r>
      <w:commentRangeEnd w:id="12"/>
      <w:r w:rsidR="00F66FE8">
        <w:rPr>
          <w:rStyle w:val="af0"/>
          <w:rFonts w:cs="Times New Roman"/>
          <w:kern w:val="0"/>
        </w:rPr>
        <w:commentReference w:id="12"/>
      </w:r>
      <w:r>
        <w:rPr>
          <w:rFonts w:hint="eastAsia"/>
        </w:rPr>
        <w:t>的数据对象集合</w:t>
      </w:r>
      <w:r w:rsidR="001B3EF8">
        <w:rPr>
          <w:rFonts w:hint="eastAsia"/>
          <w:vertAlign w:val="superscript"/>
        </w:rPr>
        <w:t>[1</w:t>
      </w:r>
      <w:r w:rsidRPr="00AC4E5C">
        <w:rPr>
          <w:rFonts w:hint="eastAsia"/>
          <w:vertAlign w:val="superscript"/>
        </w:rPr>
        <w:t>]</w:t>
      </w:r>
      <w:r>
        <w:rPr>
          <w:rFonts w:hint="eastAsia"/>
        </w:rPr>
        <w:t>。因其在数据挖掘和可视化、多目标决策、用户偏好查询等领域具有潜在的应用，研究者们对</w:t>
      </w:r>
      <w:r>
        <w:rPr>
          <w:rFonts w:hint="eastAsia"/>
        </w:rPr>
        <w:t>skyline</w:t>
      </w:r>
      <w:r>
        <w:rPr>
          <w:rFonts w:hint="eastAsia"/>
        </w:rPr>
        <w:t>查询越来越重视。</w:t>
      </w:r>
      <w:r>
        <w:rPr>
          <w:rFonts w:hint="eastAsia"/>
        </w:rPr>
        <w:t>Skyli</w:t>
      </w:r>
      <w:r w:rsidR="001B3EF8">
        <w:rPr>
          <w:rFonts w:hint="eastAsia"/>
        </w:rPr>
        <w:t>ne</w:t>
      </w:r>
      <w:r>
        <w:rPr>
          <w:rFonts w:hint="eastAsia"/>
        </w:rPr>
        <w:t>查询已经被集成到了商业数据库系统中，目前，如淘宝，大众点评，</w:t>
      </w:r>
      <w:r>
        <w:rPr>
          <w:rFonts w:hint="eastAsia"/>
        </w:rPr>
        <w:t>eBay</w:t>
      </w:r>
      <w:r>
        <w:rPr>
          <w:rFonts w:hint="eastAsia"/>
        </w:rPr>
        <w:t>，亚马逊等几乎所有大型的电子商务系统都在不同程度上使用了</w:t>
      </w:r>
      <w:r>
        <w:rPr>
          <w:rFonts w:hint="eastAsia"/>
        </w:rPr>
        <w:t>skyline</w:t>
      </w:r>
      <w:r>
        <w:rPr>
          <w:rFonts w:hint="eastAsia"/>
        </w:rPr>
        <w:t>查询。其中亚马逊研究电子商务的推荐系统长达十年的时间，目前亚马逊</w:t>
      </w:r>
      <w:r>
        <w:rPr>
          <w:rFonts w:hint="eastAsia"/>
        </w:rPr>
        <w:t>35%</w:t>
      </w:r>
      <w:r>
        <w:rPr>
          <w:rFonts w:hint="eastAsia"/>
        </w:rPr>
        <w:t>的销售量直接来自其推荐系统</w:t>
      </w:r>
      <w:r w:rsidR="001B3EF8">
        <w:rPr>
          <w:rFonts w:hint="eastAsia"/>
          <w:vertAlign w:val="superscript"/>
        </w:rPr>
        <w:t>[2</w:t>
      </w:r>
      <w:r w:rsidRPr="00E16AA2">
        <w:rPr>
          <w:rFonts w:hint="eastAsia"/>
          <w:vertAlign w:val="superscript"/>
        </w:rPr>
        <w:t>]</w:t>
      </w:r>
      <w:r>
        <w:rPr>
          <w:rFonts w:hint="eastAsia"/>
        </w:rPr>
        <w:t>。并且</w:t>
      </w:r>
      <w:r>
        <w:rPr>
          <w:rFonts w:hint="eastAsia"/>
        </w:rPr>
        <w:t>skyline</w:t>
      </w:r>
      <w:r>
        <w:rPr>
          <w:rFonts w:hint="eastAsia"/>
        </w:rPr>
        <w:t>查询还在用户优先选择查询、信息检索以及</w:t>
      </w:r>
      <w:r>
        <w:rPr>
          <w:rFonts w:hint="eastAsia"/>
        </w:rPr>
        <w:t>Web</w:t>
      </w:r>
      <w:r>
        <w:rPr>
          <w:rFonts w:hint="eastAsia"/>
        </w:rPr>
        <w:t>交互式系统等实际应用中发挥重要的作用。</w:t>
      </w:r>
    </w:p>
    <w:p w14:paraId="380A3708" w14:textId="77777777" w:rsidR="00AA0369" w:rsidRDefault="00AA0369" w:rsidP="00AA0369">
      <w:pPr>
        <w:pStyle w:val="b4"/>
        <w:spacing w:before="24" w:after="24"/>
        <w:ind w:firstLine="480"/>
      </w:pPr>
      <w:r>
        <w:rPr>
          <w:rFonts w:hint="eastAsia"/>
        </w:rPr>
        <w:t>位置服务（</w:t>
      </w:r>
      <w:r>
        <w:rPr>
          <w:rFonts w:hint="eastAsia"/>
        </w:rPr>
        <w:t>Location-Based Service</w:t>
      </w:r>
      <w:r>
        <w:rPr>
          <w:rFonts w:hint="eastAsia"/>
        </w:rPr>
        <w:t>，</w:t>
      </w:r>
      <w:r>
        <w:rPr>
          <w:rFonts w:hint="eastAsia"/>
        </w:rPr>
        <w:t>LBS</w:t>
      </w:r>
      <w:r>
        <w:rPr>
          <w:rFonts w:hint="eastAsia"/>
        </w:rPr>
        <w:t>）又称适地性服务、行动定位服</w:t>
      </w:r>
      <w:r>
        <w:rPr>
          <w:rFonts w:hint="eastAsia"/>
        </w:rPr>
        <w:lastRenderedPageBreak/>
        <w:t>务、位置服务、</w:t>
      </w:r>
      <w:ins w:id="13" w:author="xixi" w:date="2016-03-29T21:58:00Z">
        <w:r w:rsidR="009D5FE9">
          <w:rPr>
            <w:rFonts w:hint="eastAsia"/>
          </w:rPr>
          <w:t>基</w:t>
        </w:r>
      </w:ins>
      <w:del w:id="14" w:author="xixi" w:date="2016-03-29T21:58:00Z">
        <w:r w:rsidDel="009D5FE9">
          <w:rPr>
            <w:rFonts w:hint="eastAsia"/>
          </w:rPr>
          <w:delText>置</w:delText>
        </w:r>
      </w:del>
      <w:r>
        <w:rPr>
          <w:rFonts w:hint="eastAsia"/>
        </w:rPr>
        <w:t>于位置的服务，它是通过移动运营商的无线电通讯网络（如</w:t>
      </w:r>
      <w:r>
        <w:rPr>
          <w:rFonts w:hint="eastAsia"/>
        </w:rPr>
        <w:t>GSM</w:t>
      </w:r>
      <w:r>
        <w:rPr>
          <w:rFonts w:hint="eastAsia"/>
        </w:rPr>
        <w:t>网、</w:t>
      </w:r>
      <w:r>
        <w:rPr>
          <w:rFonts w:hint="eastAsia"/>
        </w:rPr>
        <w:t>CDMA</w:t>
      </w:r>
      <w:r>
        <w:rPr>
          <w:rFonts w:hint="eastAsia"/>
        </w:rPr>
        <w:t>网）或外部定位方式（如</w:t>
      </w:r>
      <w:r>
        <w:rPr>
          <w:rFonts w:hint="eastAsia"/>
        </w:rPr>
        <w:t>GPS</w:t>
      </w:r>
      <w:r>
        <w:rPr>
          <w:rFonts w:hint="eastAsia"/>
        </w:rPr>
        <w:t>）获取移动终端用户的位置消息（地理坐标）</w:t>
      </w:r>
      <w:r w:rsidR="001B3EF8">
        <w:rPr>
          <w:rFonts w:hint="eastAsia"/>
          <w:vertAlign w:val="superscript"/>
        </w:rPr>
        <w:t>[3</w:t>
      </w:r>
      <w:r w:rsidRPr="00702E8F">
        <w:rPr>
          <w:rFonts w:hint="eastAsia"/>
          <w:vertAlign w:val="superscript"/>
        </w:rPr>
        <w:t>]</w:t>
      </w:r>
      <w:r>
        <w:rPr>
          <w:rFonts w:hint="eastAsia"/>
        </w:rPr>
        <w:t>。在</w:t>
      </w:r>
      <w:r>
        <w:rPr>
          <w:rFonts w:hint="eastAsia"/>
        </w:rPr>
        <w:t>GIS</w:t>
      </w:r>
      <w:ins w:id="15" w:author="xixi" w:date="2016-03-29T21:59:00Z">
        <w:r w:rsidR="00AE4181">
          <w:rPr>
            <w:rFonts w:hint="eastAsia"/>
          </w:rPr>
          <w:t>（地理信息系统）</w:t>
        </w:r>
      </w:ins>
      <w:del w:id="16" w:author="xixi" w:date="2016-03-29T21:59:00Z">
        <w:r w:rsidDel="00AE4181">
          <w:rPr>
            <w:rFonts w:hint="eastAsia"/>
          </w:rPr>
          <w:delText>平台</w:delText>
        </w:r>
      </w:del>
      <w:r>
        <w:rPr>
          <w:rFonts w:hint="eastAsia"/>
        </w:rPr>
        <w:t>的支持下，为用户提供相应服务的一种增值业务。位置服务可以被应用</w:t>
      </w:r>
      <w:ins w:id="17" w:author="xixi" w:date="2016-03-29T21:59:00Z">
        <w:r w:rsidR="00AE4181">
          <w:rPr>
            <w:rFonts w:hint="eastAsia"/>
          </w:rPr>
          <w:t>在</w:t>
        </w:r>
      </w:ins>
      <w:del w:id="18" w:author="xixi" w:date="2016-03-29T21:59:00Z">
        <w:r w:rsidDel="00AE4181">
          <w:rPr>
            <w:rFonts w:hint="eastAsia"/>
          </w:rPr>
          <w:delText>与</w:delText>
        </w:r>
      </w:del>
      <w:r>
        <w:rPr>
          <w:rFonts w:hint="eastAsia"/>
        </w:rPr>
        <w:t>不同的领域，例如：健康、工作、个人生活等。此服务可以用来辨认一个人或物的位置，例如发现最近的提款机或朋友同事的目前的位置，也能通过客户目前所在的位置提供直接的手机广告，并包括个人化的天气消息提供，甚至提供本地化的游戏。早期的</w:t>
      </w:r>
      <w:r>
        <w:rPr>
          <w:rFonts w:hint="eastAsia"/>
        </w:rPr>
        <w:t xml:space="preserve"> LBS</w:t>
      </w:r>
      <w:r>
        <w:rPr>
          <w:rFonts w:hint="eastAsia"/>
        </w:rPr>
        <w:t>系统主要用于在紧急情况下快速定位求助者的位置，以实施救援，如美国的</w:t>
      </w:r>
      <w:r>
        <w:rPr>
          <w:rFonts w:hint="eastAsia"/>
        </w:rPr>
        <w:t>E911</w:t>
      </w:r>
      <w:r>
        <w:rPr>
          <w:rFonts w:hint="eastAsia"/>
        </w:rPr>
        <w:t>系统和欧洲的</w:t>
      </w:r>
      <w:r>
        <w:rPr>
          <w:rFonts w:hint="eastAsia"/>
        </w:rPr>
        <w:t>E112</w:t>
      </w:r>
      <w:r>
        <w:rPr>
          <w:rFonts w:hint="eastAsia"/>
        </w:rPr>
        <w:t>系统</w:t>
      </w:r>
      <w:r w:rsidR="001B3EF8">
        <w:rPr>
          <w:rFonts w:hint="eastAsia"/>
          <w:vertAlign w:val="superscript"/>
        </w:rPr>
        <w:t>[4</w:t>
      </w:r>
      <w:r w:rsidRPr="006979D4">
        <w:rPr>
          <w:rFonts w:hint="eastAsia"/>
          <w:vertAlign w:val="superscript"/>
        </w:rPr>
        <w:t>]</w:t>
      </w:r>
      <w:r>
        <w:rPr>
          <w:rFonts w:hint="eastAsia"/>
        </w:rPr>
        <w:t>。</w:t>
      </w:r>
    </w:p>
    <w:p w14:paraId="7AEDF8FB" w14:textId="77777777" w:rsidR="00B52EA3" w:rsidRPr="00FF6A70" w:rsidRDefault="00AA0369" w:rsidP="00AA0369">
      <w:pPr>
        <w:pStyle w:val="b4"/>
        <w:spacing w:before="24" w:after="24"/>
        <w:ind w:firstLine="480"/>
      </w:pPr>
      <w:r>
        <w:rPr>
          <w:rFonts w:hint="eastAsia"/>
        </w:rPr>
        <w:t>空间位置是人们日常生活中考虑的一个重要因素，如何在</w:t>
      </w:r>
      <w:r>
        <w:rPr>
          <w:rFonts w:hint="eastAsia"/>
        </w:rPr>
        <w:t xml:space="preserve">skyline </w:t>
      </w:r>
      <w:r>
        <w:rPr>
          <w:rFonts w:hint="eastAsia"/>
        </w:rPr>
        <w:t>查询中考虑位置信息，为用户提供基于位置的</w:t>
      </w:r>
      <w:r>
        <w:rPr>
          <w:rFonts w:hint="eastAsia"/>
        </w:rPr>
        <w:t>skyline</w:t>
      </w:r>
      <w:r>
        <w:rPr>
          <w:rFonts w:hint="eastAsia"/>
        </w:rPr>
        <w:t>查询服务成为</w:t>
      </w:r>
      <w:r>
        <w:rPr>
          <w:rFonts w:hint="eastAsia"/>
        </w:rPr>
        <w:t>skyline</w:t>
      </w:r>
      <w:r>
        <w:rPr>
          <w:rFonts w:hint="eastAsia"/>
        </w:rPr>
        <w:t>研究领域的一个新的研究热点。</w:t>
      </w:r>
      <w:r>
        <w:rPr>
          <w:rFonts w:hint="eastAsia"/>
        </w:rPr>
        <w:t>2008</w:t>
      </w:r>
      <w:r>
        <w:rPr>
          <w:rFonts w:hint="eastAsia"/>
        </w:rPr>
        <w:t>年，基于位置的</w:t>
      </w:r>
      <w:r>
        <w:rPr>
          <w:rFonts w:hint="eastAsia"/>
        </w:rPr>
        <w:t>skyline</w:t>
      </w:r>
      <w:r>
        <w:rPr>
          <w:rFonts w:hint="eastAsia"/>
        </w:rPr>
        <w:t>查询被正式提出</w:t>
      </w:r>
      <w:r w:rsidR="001B3EF8">
        <w:rPr>
          <w:rFonts w:hint="eastAsia"/>
          <w:vertAlign w:val="superscript"/>
        </w:rPr>
        <w:t>[5</w:t>
      </w:r>
      <w:r w:rsidRPr="00EE2DB8">
        <w:rPr>
          <w:rFonts w:hint="eastAsia"/>
          <w:vertAlign w:val="superscript"/>
        </w:rPr>
        <w:t>]</w:t>
      </w:r>
      <w:r w:rsidR="00EE2DB8">
        <w:rPr>
          <w:rFonts w:hint="eastAsia"/>
        </w:rPr>
        <w:t>。随着查询需求的日益</w:t>
      </w:r>
      <w:r>
        <w:rPr>
          <w:rFonts w:hint="eastAsia"/>
        </w:rPr>
        <w:t>复杂，出现了基于位置的</w:t>
      </w:r>
      <w:commentRangeStart w:id="19"/>
      <w:r>
        <w:rPr>
          <w:rFonts w:hint="eastAsia"/>
        </w:rPr>
        <w:t>多源</w:t>
      </w:r>
      <w:r>
        <w:rPr>
          <w:rFonts w:hint="eastAsia"/>
        </w:rPr>
        <w:t>skyline</w:t>
      </w:r>
      <w:r>
        <w:rPr>
          <w:rFonts w:hint="eastAsia"/>
        </w:rPr>
        <w:t>查询</w:t>
      </w:r>
      <w:commentRangeEnd w:id="19"/>
      <w:r w:rsidR="00FD0EBD">
        <w:rPr>
          <w:rStyle w:val="af0"/>
          <w:rFonts w:cs="Times New Roman"/>
          <w:kern w:val="0"/>
        </w:rPr>
        <w:commentReference w:id="19"/>
      </w:r>
      <w:r>
        <w:rPr>
          <w:rFonts w:hint="eastAsia"/>
        </w:rPr>
        <w:t>，它是一种特殊的基于位置的</w:t>
      </w:r>
      <w:r>
        <w:rPr>
          <w:rFonts w:hint="eastAsia"/>
        </w:rPr>
        <w:t>skyline</w:t>
      </w:r>
      <w:r>
        <w:rPr>
          <w:rFonts w:hint="eastAsia"/>
        </w:rPr>
        <w:t>查询，在传统的</w:t>
      </w:r>
      <w:r>
        <w:rPr>
          <w:rFonts w:hint="eastAsia"/>
        </w:rPr>
        <w:t>skyline</w:t>
      </w:r>
      <w:r>
        <w:rPr>
          <w:rFonts w:hint="eastAsia"/>
        </w:rPr>
        <w:t>查询上考虑数据点与多个查询点之间的位置关系，查询点是查询用户的当前位置或者用户给定的其它空间对象的位置。传统的基于位置的空间查询包括</w:t>
      </w:r>
      <w:commentRangeStart w:id="20"/>
      <w:r>
        <w:rPr>
          <w:rFonts w:hint="eastAsia"/>
        </w:rPr>
        <w:t>范围查询</w:t>
      </w:r>
      <w:commentRangeEnd w:id="20"/>
      <w:r w:rsidR="00FD0EBD">
        <w:rPr>
          <w:rStyle w:val="af0"/>
          <w:rFonts w:cs="Times New Roman"/>
          <w:kern w:val="0"/>
        </w:rPr>
        <w:commentReference w:id="20"/>
      </w:r>
      <w:r>
        <w:rPr>
          <w:rFonts w:hint="eastAsia"/>
        </w:rPr>
        <w:t>，例如对于用户所在的城市查出所有的日本饭馆，或者对于用户所在位置查找出最近的加油站（最近邻查找）。</w:t>
      </w:r>
    </w:p>
    <w:p w14:paraId="1675B58A" w14:textId="77777777" w:rsidR="00B67412" w:rsidRDefault="00AA0369" w:rsidP="00D67BBD">
      <w:pPr>
        <w:pStyle w:val="b2"/>
      </w:pPr>
      <w:bookmarkStart w:id="21" w:name="_Toc446872800"/>
      <w:r>
        <w:rPr>
          <w:rFonts w:hint="eastAsia"/>
        </w:rPr>
        <w:t>研究意义</w:t>
      </w:r>
      <w:bookmarkEnd w:id="21"/>
    </w:p>
    <w:p w14:paraId="3CC22874" w14:textId="77777777" w:rsidR="00AA0369" w:rsidRDefault="00AA0369" w:rsidP="00AA0369">
      <w:pPr>
        <w:pStyle w:val="b4"/>
        <w:spacing w:before="24" w:after="24"/>
        <w:ind w:firstLine="480"/>
      </w:pPr>
      <w:r>
        <w:rPr>
          <w:rFonts w:hint="eastAsia"/>
        </w:rPr>
        <w:t>随着无线通信技术及智能移动终端的成熟，人们已经越来越离不开便捷的移动生活，而空间位置和用户偏好是人们日常考虑的重要因素。</w:t>
      </w:r>
    </w:p>
    <w:p w14:paraId="7F96C241" w14:textId="77777777" w:rsidR="00AA0369" w:rsidRDefault="00AA0369" w:rsidP="00AA0369">
      <w:pPr>
        <w:pStyle w:val="b4"/>
        <w:spacing w:before="24" w:after="24"/>
        <w:ind w:firstLine="480"/>
      </w:pPr>
      <w:r>
        <w:rPr>
          <w:rFonts w:hint="eastAsia"/>
        </w:rPr>
        <w:t>本文设计的基于</w:t>
      </w:r>
      <w:r>
        <w:rPr>
          <w:rFonts w:hint="eastAsia"/>
        </w:rPr>
        <w:t>Android</w:t>
      </w:r>
      <w:r>
        <w:rPr>
          <w:rFonts w:hint="eastAsia"/>
        </w:rPr>
        <w:t>平台的餐厅推荐系统将有以下特点：</w:t>
      </w:r>
      <w:r>
        <w:rPr>
          <w:rFonts w:hint="eastAsia"/>
        </w:rPr>
        <w:t xml:space="preserve"> </w:t>
      </w:r>
    </w:p>
    <w:p w14:paraId="55A728D4" w14:textId="77777777" w:rsidR="00AA0369" w:rsidRDefault="00AA0369" w:rsidP="00AA0369">
      <w:pPr>
        <w:pStyle w:val="b4"/>
        <w:spacing w:before="24" w:after="24"/>
        <w:ind w:firstLine="480"/>
      </w:pPr>
      <w:r>
        <w:rPr>
          <w:rFonts w:hint="eastAsia"/>
        </w:rPr>
        <w:t>1.</w:t>
      </w:r>
      <w:r>
        <w:rPr>
          <w:rFonts w:hint="eastAsia"/>
        </w:rPr>
        <w:t>将</w:t>
      </w:r>
      <w:ins w:id="22" w:author="xixi" w:date="2016-03-29T22:02:00Z">
        <w:r w:rsidR="00C908EC">
          <w:rPr>
            <w:rFonts w:hint="eastAsia"/>
          </w:rPr>
          <w:t>用户位置</w:t>
        </w:r>
      </w:ins>
      <w:del w:id="23" w:author="xixi" w:date="2016-03-29T22:02:00Z">
        <w:r w:rsidDel="00C908EC">
          <w:rPr>
            <w:rFonts w:hint="eastAsia"/>
          </w:rPr>
          <w:delText>LBS</w:delText>
        </w:r>
        <w:r w:rsidDel="00C908EC">
          <w:rPr>
            <w:rFonts w:hint="eastAsia"/>
          </w:rPr>
          <w:delText>服务</w:delText>
        </w:r>
      </w:del>
      <w:r>
        <w:rPr>
          <w:rFonts w:hint="eastAsia"/>
        </w:rPr>
        <w:t>与用户偏好相结合</w:t>
      </w:r>
      <w:del w:id="24" w:author="xixi" w:date="2016-03-29T22:01:00Z">
        <w:r w:rsidDel="00C908EC">
          <w:rPr>
            <w:rFonts w:hint="eastAsia"/>
          </w:rPr>
          <w:delText>去</w:delText>
        </w:r>
      </w:del>
      <w:r>
        <w:rPr>
          <w:rFonts w:hint="eastAsia"/>
        </w:rPr>
        <w:t>进行</w:t>
      </w:r>
      <w:r>
        <w:rPr>
          <w:rFonts w:hint="eastAsia"/>
        </w:rPr>
        <w:t>skyline</w:t>
      </w:r>
      <w:r>
        <w:rPr>
          <w:rFonts w:hint="eastAsia"/>
        </w:rPr>
        <w:t>查询：不再是单纯的依靠位置来提供推荐，而是提供</w:t>
      </w:r>
      <w:ins w:id="25" w:author="xixi" w:date="2016-03-29T22:02:00Z">
        <w:r w:rsidR="00C908EC">
          <w:rPr>
            <w:rFonts w:hint="eastAsia"/>
          </w:rPr>
          <w:t>离用户近并且用户喜欢的餐厅</w:t>
        </w:r>
      </w:ins>
      <w:del w:id="26" w:author="xixi" w:date="2016-03-29T22:02:00Z">
        <w:r w:rsidDel="00C908EC">
          <w:rPr>
            <w:rFonts w:hint="eastAsia"/>
          </w:rPr>
          <w:delText>好的</w:delText>
        </w:r>
        <w:r w:rsidDel="00C908EC">
          <w:rPr>
            <w:rFonts w:hint="eastAsia"/>
          </w:rPr>
          <w:delText>item</w:delText>
        </w:r>
      </w:del>
      <w:r>
        <w:rPr>
          <w:rFonts w:hint="eastAsia"/>
        </w:rPr>
        <w:t>，</w:t>
      </w:r>
      <w:del w:id="27" w:author="xixi" w:date="2016-03-29T22:03:00Z">
        <w:r w:rsidDel="00C908EC">
          <w:rPr>
            <w:rFonts w:hint="eastAsia"/>
          </w:rPr>
          <w:delText>提高应用的实用性</w:delText>
        </w:r>
      </w:del>
      <w:r>
        <w:rPr>
          <w:rFonts w:hint="eastAsia"/>
        </w:rPr>
        <w:t>。</w:t>
      </w:r>
      <w:r>
        <w:rPr>
          <w:rFonts w:hint="eastAsia"/>
        </w:rPr>
        <w:t xml:space="preserve"> </w:t>
      </w:r>
    </w:p>
    <w:p w14:paraId="08D6388B" w14:textId="77777777" w:rsidR="00AA0369" w:rsidRDefault="00AA0369" w:rsidP="00AA0369">
      <w:pPr>
        <w:pStyle w:val="b4"/>
        <w:spacing w:before="24" w:after="24"/>
        <w:ind w:firstLine="480"/>
      </w:pPr>
      <w:r>
        <w:rPr>
          <w:rFonts w:hint="eastAsia"/>
        </w:rPr>
        <w:t xml:space="preserve">2. </w:t>
      </w:r>
      <w:r>
        <w:rPr>
          <w:rFonts w:hint="eastAsia"/>
        </w:rPr>
        <w:t>将查找餐厅和分享美食相结合：系统在查找餐厅的基础上为用户提供该美食所在餐厅的评价，可根据其他用户对美食的评价来选择，也可根据餐厅的菜式和位置和价格来选择，给用户提供更高的可选择性。</w:t>
      </w:r>
      <w:r>
        <w:rPr>
          <w:rFonts w:hint="eastAsia"/>
        </w:rPr>
        <w:t xml:space="preserve"> </w:t>
      </w:r>
    </w:p>
    <w:p w14:paraId="1D43D2B6" w14:textId="77777777" w:rsidR="00AA0369" w:rsidRDefault="00AA0369" w:rsidP="00AA0369">
      <w:pPr>
        <w:pStyle w:val="b4"/>
        <w:spacing w:before="24" w:after="24"/>
        <w:ind w:firstLine="480"/>
      </w:pPr>
      <w:r>
        <w:rPr>
          <w:rFonts w:hint="eastAsia"/>
        </w:rPr>
        <w:t>3.</w:t>
      </w:r>
      <w:r>
        <w:rPr>
          <w:rFonts w:hint="eastAsia"/>
        </w:rPr>
        <w:t>基于</w:t>
      </w:r>
      <w:r>
        <w:rPr>
          <w:rFonts w:hint="eastAsia"/>
        </w:rPr>
        <w:t>Android</w:t>
      </w:r>
      <w:r>
        <w:rPr>
          <w:rFonts w:hint="eastAsia"/>
        </w:rPr>
        <w:t>手机操作系统：以目前用户规模最大的</w:t>
      </w:r>
      <w:r>
        <w:rPr>
          <w:rFonts w:hint="eastAsia"/>
        </w:rPr>
        <w:t>Android</w:t>
      </w:r>
      <w:r>
        <w:rPr>
          <w:rFonts w:hint="eastAsia"/>
        </w:rPr>
        <w:t>作为平台，不但可利用</w:t>
      </w:r>
      <w:r>
        <w:rPr>
          <w:rFonts w:hint="eastAsia"/>
        </w:rPr>
        <w:t>Google Map</w:t>
      </w:r>
      <w:r>
        <w:rPr>
          <w:rFonts w:hint="eastAsia"/>
        </w:rPr>
        <w:t>提供位置服务，而且界面友好方便，可提高系统的普遍性。</w:t>
      </w:r>
      <w:r>
        <w:rPr>
          <w:rFonts w:hint="eastAsia"/>
        </w:rPr>
        <w:t xml:space="preserve"> </w:t>
      </w:r>
    </w:p>
    <w:p w14:paraId="4DF75C05" w14:textId="77777777" w:rsidR="00AA0369" w:rsidRDefault="00AA0369" w:rsidP="00AA0369">
      <w:pPr>
        <w:pStyle w:val="b4"/>
        <w:spacing w:before="24" w:after="24"/>
        <w:ind w:firstLine="480"/>
      </w:pPr>
      <w:r>
        <w:rPr>
          <w:rFonts w:hint="eastAsia"/>
        </w:rPr>
        <w:t>4.</w:t>
      </w:r>
      <w:r>
        <w:rPr>
          <w:rFonts w:hint="eastAsia"/>
        </w:rPr>
        <w:t>可在移动过程中搜罗各种餐厅：系统只需在</w:t>
      </w:r>
      <w:r>
        <w:rPr>
          <w:rFonts w:hint="eastAsia"/>
        </w:rPr>
        <w:t>Android</w:t>
      </w:r>
      <w:r>
        <w:rPr>
          <w:rFonts w:hint="eastAsia"/>
        </w:rPr>
        <w:t>客户端上便能访问，用户可随时随地搜索餐厅、分享美食、收藏餐厅，发现各种有特色的餐</w:t>
      </w:r>
      <w:r>
        <w:rPr>
          <w:rFonts w:hint="eastAsia"/>
        </w:rPr>
        <w:lastRenderedPageBreak/>
        <w:t>厅。</w:t>
      </w:r>
      <w:r>
        <w:rPr>
          <w:rFonts w:hint="eastAsia"/>
        </w:rPr>
        <w:t xml:space="preserve"> </w:t>
      </w:r>
    </w:p>
    <w:p w14:paraId="259205BB" w14:textId="77777777" w:rsidR="00AA0369" w:rsidRDefault="00AA0369" w:rsidP="00AA0369">
      <w:pPr>
        <w:pStyle w:val="b4"/>
        <w:spacing w:before="24" w:after="24"/>
        <w:ind w:firstLine="480"/>
      </w:pPr>
      <w:r>
        <w:rPr>
          <w:rFonts w:hint="eastAsia"/>
        </w:rPr>
        <w:t>5.</w:t>
      </w:r>
      <w:r>
        <w:rPr>
          <w:rFonts w:hint="eastAsia"/>
        </w:rPr>
        <w:t>为用户和餐厅商家提供便利：用户可以使用系统节省寻找餐厅的时间，同时，系统也为商家宣传餐厅提供了一个平台，提高营业额。</w:t>
      </w:r>
    </w:p>
    <w:p w14:paraId="6DF2AF92" w14:textId="77777777" w:rsidR="00B52EA3" w:rsidRPr="00FF6A70" w:rsidRDefault="00AA0369" w:rsidP="00AA0369">
      <w:pPr>
        <w:pStyle w:val="b4"/>
        <w:spacing w:before="24" w:after="24"/>
        <w:ind w:firstLine="480"/>
      </w:pPr>
      <w:r>
        <w:rPr>
          <w:rFonts w:hint="eastAsia"/>
        </w:rPr>
        <w:t>总之，开发一套具有较高灵活性、可扩展性、易管理、易操作餐厅推荐系统，不但可为消费者提供生活上的便利，也对餐厅商家都的效益提高有直接推进作用，从而具有较大的研究意义和价值。</w:t>
      </w:r>
    </w:p>
    <w:p w14:paraId="12466FAD" w14:textId="77777777" w:rsidR="00A253FB" w:rsidRPr="00FF6A70" w:rsidRDefault="00A253FB" w:rsidP="004F5F6C">
      <w:pPr>
        <w:pStyle w:val="b4"/>
        <w:spacing w:before="24" w:after="24"/>
        <w:ind w:firstLine="480"/>
      </w:pPr>
    </w:p>
    <w:p w14:paraId="3336E83C" w14:textId="77777777" w:rsidR="005951A8" w:rsidRPr="00FF6A70" w:rsidRDefault="005951A8" w:rsidP="00E96B05">
      <w:pPr>
        <w:pStyle w:val="b4"/>
        <w:spacing w:before="24" w:after="24"/>
        <w:ind w:firstLine="480"/>
      </w:pPr>
    </w:p>
    <w:p w14:paraId="5C781BF7" w14:textId="77777777" w:rsidR="00EF4BDA" w:rsidRDefault="00AA0369" w:rsidP="00D67BBD">
      <w:pPr>
        <w:pStyle w:val="b1"/>
      </w:pPr>
      <w:bookmarkStart w:id="28" w:name="_Toc446872801"/>
      <w:commentRangeStart w:id="29"/>
      <w:r>
        <w:rPr>
          <w:rFonts w:hint="eastAsia"/>
        </w:rPr>
        <w:lastRenderedPageBreak/>
        <w:t>文献综述</w:t>
      </w:r>
      <w:bookmarkEnd w:id="28"/>
      <w:commentRangeEnd w:id="29"/>
      <w:r w:rsidR="00F44756">
        <w:rPr>
          <w:rStyle w:val="af0"/>
          <w:rFonts w:eastAsia="宋体"/>
          <w:b w:val="0"/>
          <w:bCs w:val="0"/>
          <w:kern w:val="0"/>
        </w:rPr>
        <w:commentReference w:id="29"/>
      </w:r>
    </w:p>
    <w:p w14:paraId="06D5A83A" w14:textId="77777777" w:rsidR="00F55897" w:rsidRPr="002936BB" w:rsidRDefault="00AA0369" w:rsidP="00F55897">
      <w:pPr>
        <w:pStyle w:val="b2"/>
      </w:pPr>
      <w:bookmarkStart w:id="30" w:name="_Toc446872802"/>
      <w:r>
        <w:t>S</w:t>
      </w:r>
      <w:r>
        <w:rPr>
          <w:rFonts w:hint="eastAsia"/>
        </w:rPr>
        <w:t>kyline</w:t>
      </w:r>
      <w:r>
        <w:rPr>
          <w:rFonts w:hint="eastAsia"/>
        </w:rPr>
        <w:t>查询的经典算法</w:t>
      </w:r>
      <w:bookmarkEnd w:id="30"/>
    </w:p>
    <w:p w14:paraId="4DA37636" w14:textId="77777777" w:rsidR="00AA0369" w:rsidRDefault="00AA0369" w:rsidP="00AA0369">
      <w:pPr>
        <w:pStyle w:val="b4"/>
        <w:spacing w:before="24" w:after="24"/>
        <w:ind w:firstLine="480"/>
      </w:pPr>
      <w:r>
        <w:rPr>
          <w:rFonts w:hint="eastAsia"/>
        </w:rPr>
        <w:t>早在</w:t>
      </w:r>
      <w:r>
        <w:rPr>
          <w:rFonts w:hint="eastAsia"/>
        </w:rPr>
        <w:t>20</w:t>
      </w:r>
      <w:r>
        <w:rPr>
          <w:rFonts w:hint="eastAsia"/>
        </w:rPr>
        <w:t>世纪</w:t>
      </w:r>
      <w:r>
        <w:rPr>
          <w:rFonts w:hint="eastAsia"/>
        </w:rPr>
        <w:t>70</w:t>
      </w:r>
      <w:r>
        <w:rPr>
          <w:rFonts w:hint="eastAsia"/>
        </w:rPr>
        <w:t>年代，</w:t>
      </w:r>
      <w:r>
        <w:rPr>
          <w:rFonts w:hint="eastAsia"/>
        </w:rPr>
        <w:t>skyline</w:t>
      </w:r>
      <w:r>
        <w:rPr>
          <w:rFonts w:hint="eastAsia"/>
        </w:rPr>
        <w:t>就以</w:t>
      </w:r>
      <w:commentRangeStart w:id="31"/>
      <w:r>
        <w:rPr>
          <w:rFonts w:hint="eastAsia"/>
        </w:rPr>
        <w:t>最大向量问题</w:t>
      </w:r>
      <w:commentRangeEnd w:id="31"/>
      <w:r w:rsidR="00F66FE8">
        <w:rPr>
          <w:rStyle w:val="af0"/>
          <w:rFonts w:cs="Times New Roman"/>
          <w:kern w:val="0"/>
        </w:rPr>
        <w:commentReference w:id="31"/>
      </w:r>
      <w:r>
        <w:rPr>
          <w:rFonts w:hint="eastAsia"/>
        </w:rPr>
        <w:t>的形式出现</w:t>
      </w:r>
      <w:r w:rsidR="001B3EF8">
        <w:rPr>
          <w:rFonts w:hint="eastAsia"/>
          <w:vertAlign w:val="superscript"/>
        </w:rPr>
        <w:t>[6</w:t>
      </w:r>
      <w:r w:rsidRPr="00001A48">
        <w:rPr>
          <w:rFonts w:hint="eastAsia"/>
          <w:vertAlign w:val="superscript"/>
        </w:rPr>
        <w:t>]</w:t>
      </w:r>
      <w:r>
        <w:rPr>
          <w:rFonts w:hint="eastAsia"/>
        </w:rPr>
        <w:t>。随后，</w:t>
      </w:r>
      <w:r>
        <w:rPr>
          <w:rFonts w:hint="eastAsia"/>
        </w:rPr>
        <w:t>2001</w:t>
      </w:r>
      <w:r>
        <w:rPr>
          <w:rFonts w:hint="eastAsia"/>
        </w:rPr>
        <w:t>年</w:t>
      </w:r>
      <w:r>
        <w:rPr>
          <w:rFonts w:hint="eastAsia"/>
        </w:rPr>
        <w:t>B</w:t>
      </w:r>
      <w:ins w:id="32" w:author="xixi" w:date="2016-03-29T22:04:00Z">
        <w:r w:rsidR="00172F40">
          <w:rPr>
            <w:rFonts w:cs="Times New Roman"/>
          </w:rPr>
          <w:t>ö</w:t>
        </w:r>
      </w:ins>
      <w:del w:id="33" w:author="xixi" w:date="2016-03-29T22:04:00Z">
        <w:r w:rsidDel="00172F40">
          <w:rPr>
            <w:rFonts w:hint="eastAsia"/>
          </w:rPr>
          <w:delText>o</w:delText>
        </w:r>
      </w:del>
      <w:r>
        <w:rPr>
          <w:rFonts w:hint="eastAsia"/>
        </w:rPr>
        <w:t>rz</w:t>
      </w:r>
      <w:ins w:id="34" w:author="xixi" w:date="2016-03-29T22:04:00Z">
        <w:r w:rsidR="00172F40">
          <w:rPr>
            <w:rFonts w:cs="Times New Roman"/>
          </w:rPr>
          <w:t>ö</w:t>
        </w:r>
      </w:ins>
      <w:del w:id="35" w:author="xixi" w:date="2016-03-29T22:04:00Z">
        <w:r w:rsidDel="00172F40">
          <w:rPr>
            <w:rFonts w:hint="eastAsia"/>
          </w:rPr>
          <w:delText>o</w:delText>
        </w:r>
      </w:del>
      <w:r>
        <w:rPr>
          <w:rFonts w:hint="eastAsia"/>
        </w:rPr>
        <w:t>nyi</w:t>
      </w:r>
      <w:r>
        <w:rPr>
          <w:rFonts w:hint="eastAsia"/>
        </w:rPr>
        <w:t>等人第一次</w:t>
      </w:r>
      <w:ins w:id="36" w:author="xixi" w:date="2016-03-29T22:04:00Z">
        <w:r w:rsidR="00172F40">
          <w:rPr>
            <w:rFonts w:hint="eastAsia"/>
          </w:rPr>
          <w:t>在数据库</w:t>
        </w:r>
      </w:ins>
      <w:ins w:id="37" w:author="xixi" w:date="2016-03-29T22:05:00Z">
        <w:r w:rsidR="00172F40">
          <w:rPr>
            <w:rFonts w:hint="eastAsia"/>
          </w:rPr>
          <w:t>研究领域</w:t>
        </w:r>
      </w:ins>
      <w:r>
        <w:rPr>
          <w:rFonts w:hint="eastAsia"/>
        </w:rPr>
        <w:t>提出了</w:t>
      </w:r>
      <w:r>
        <w:rPr>
          <w:rFonts w:hint="eastAsia"/>
        </w:rPr>
        <w:t>skyline</w:t>
      </w:r>
      <w:r>
        <w:rPr>
          <w:rFonts w:hint="eastAsia"/>
        </w:rPr>
        <w:t>查询的概念</w:t>
      </w:r>
      <w:r w:rsidR="001B3EF8">
        <w:rPr>
          <w:rFonts w:hint="eastAsia"/>
          <w:vertAlign w:val="superscript"/>
        </w:rPr>
        <w:t>[7</w:t>
      </w:r>
      <w:r w:rsidRPr="00001A48">
        <w:rPr>
          <w:rFonts w:hint="eastAsia"/>
          <w:vertAlign w:val="superscript"/>
        </w:rPr>
        <w:t>]</w:t>
      </w:r>
      <w:r>
        <w:rPr>
          <w:rFonts w:hint="eastAsia"/>
        </w:rPr>
        <w:t>，从此以后针对</w:t>
      </w:r>
      <w:r>
        <w:rPr>
          <w:rFonts w:hint="eastAsia"/>
        </w:rPr>
        <w:t>skyline</w:t>
      </w:r>
      <w:r>
        <w:rPr>
          <w:rFonts w:hint="eastAsia"/>
        </w:rPr>
        <w:t>查询技术的研究不断展开。直观上来看，</w:t>
      </w:r>
      <w:r>
        <w:rPr>
          <w:rFonts w:hint="eastAsia"/>
        </w:rPr>
        <w:t>Skyline</w:t>
      </w:r>
      <w:r>
        <w:rPr>
          <w:rFonts w:hint="eastAsia"/>
        </w:rPr>
        <w:t>计算最简单的办法就是将数据点与数据集中的其他点依次进行比较，看是否被支配，可判断这个点是否为</w:t>
      </w:r>
      <w:r>
        <w:rPr>
          <w:rFonts w:hint="eastAsia"/>
        </w:rPr>
        <w:t>Skyline</w:t>
      </w:r>
      <w:r>
        <w:rPr>
          <w:rFonts w:hint="eastAsia"/>
        </w:rPr>
        <w:t>点。然而，当数据集的规模很大时，</w:t>
      </w:r>
      <w:r>
        <w:rPr>
          <w:rFonts w:hint="eastAsia"/>
        </w:rPr>
        <w:t>Skyline</w:t>
      </w:r>
      <w:r>
        <w:rPr>
          <w:rFonts w:hint="eastAsia"/>
        </w:rPr>
        <w:t>查询的响应时间很长，这样做效率就会低。如何最大程度减少不必要的支配比较，执行尽可能少的计算来完成</w:t>
      </w:r>
      <w:r>
        <w:rPr>
          <w:rFonts w:hint="eastAsia"/>
        </w:rPr>
        <w:t>Skyline</w:t>
      </w:r>
      <w:r>
        <w:rPr>
          <w:rFonts w:hint="eastAsia"/>
        </w:rPr>
        <w:t>查询是我们优化以及加快</w:t>
      </w:r>
      <w:r>
        <w:rPr>
          <w:rFonts w:hint="eastAsia"/>
        </w:rPr>
        <w:t>Skyline</w:t>
      </w:r>
      <w:r>
        <w:rPr>
          <w:rFonts w:hint="eastAsia"/>
        </w:rPr>
        <w:t>查询的重点。</w:t>
      </w:r>
    </w:p>
    <w:p w14:paraId="12FAD7DA" w14:textId="77777777" w:rsidR="00B52EA3" w:rsidRPr="00B52EA3" w:rsidRDefault="00AA0369" w:rsidP="00AA0369">
      <w:pPr>
        <w:pStyle w:val="b4"/>
        <w:spacing w:before="24" w:after="24"/>
        <w:ind w:firstLine="480"/>
      </w:pPr>
      <w:r>
        <w:rPr>
          <w:rFonts w:hint="eastAsia"/>
        </w:rPr>
        <w:t>根据计算的过程中是否需要建立索引，主要有两大类的算法：不借助索引的算法和索引算法。不借助索引的经典算法有分治</w:t>
      </w:r>
      <w:ins w:id="38" w:author="xixi" w:date="2016-03-29T22:07:00Z">
        <w:r w:rsidR="00F44756">
          <w:rPr>
            <w:rFonts w:hint="eastAsia"/>
          </w:rPr>
          <w:t>Skyline</w:t>
        </w:r>
      </w:ins>
      <w:commentRangeStart w:id="39"/>
      <w:del w:id="40" w:author="xixi" w:date="2016-03-29T22:07:00Z">
        <w:r w:rsidDel="00F44756">
          <w:rPr>
            <w:rFonts w:hint="eastAsia"/>
          </w:rPr>
          <w:delText>轮廓</w:delText>
        </w:r>
      </w:del>
      <w:commentRangeEnd w:id="39"/>
      <w:r w:rsidR="00F44756">
        <w:rPr>
          <w:rStyle w:val="af0"/>
          <w:rFonts w:cs="Times New Roman"/>
          <w:kern w:val="0"/>
        </w:rPr>
        <w:commentReference w:id="39"/>
      </w:r>
      <w:r>
        <w:rPr>
          <w:rFonts w:hint="eastAsia"/>
        </w:rPr>
        <w:t>查询方法</w:t>
      </w:r>
      <w:r w:rsidR="00001A48">
        <w:rPr>
          <w:rFonts w:hint="eastAsia"/>
        </w:rPr>
        <w:t>D&amp;C(Divide-and-Conquer)</w:t>
      </w:r>
      <w:r w:rsidR="001B3EF8">
        <w:rPr>
          <w:rFonts w:hint="eastAsia"/>
          <w:vertAlign w:val="superscript"/>
        </w:rPr>
        <w:t>[7</w:t>
      </w:r>
      <w:r w:rsidRPr="00001A48">
        <w:rPr>
          <w:rFonts w:hint="eastAsia"/>
          <w:vertAlign w:val="superscript"/>
        </w:rPr>
        <w:t>]</w:t>
      </w:r>
      <w:r>
        <w:rPr>
          <w:rFonts w:hint="eastAsia"/>
        </w:rPr>
        <w:t>、嵌套循环查询方法</w:t>
      </w:r>
      <w:r w:rsidR="00001A48">
        <w:rPr>
          <w:rFonts w:hint="eastAsia"/>
        </w:rPr>
        <w:t>BNL(Block Nested Loop)</w:t>
      </w:r>
      <w:r w:rsidR="00001A48" w:rsidRPr="00001A48">
        <w:rPr>
          <w:rFonts w:hint="eastAsia"/>
          <w:vertAlign w:val="superscript"/>
        </w:rPr>
        <w:t>[</w:t>
      </w:r>
      <w:r w:rsidR="001B3EF8">
        <w:rPr>
          <w:vertAlign w:val="superscript"/>
        </w:rPr>
        <w:t>7</w:t>
      </w:r>
      <w:r w:rsidRPr="00001A48">
        <w:rPr>
          <w:rFonts w:hint="eastAsia"/>
          <w:vertAlign w:val="superscript"/>
        </w:rPr>
        <w:t>]</w:t>
      </w:r>
      <w:r>
        <w:rPr>
          <w:rFonts w:hint="eastAsia"/>
        </w:rPr>
        <w:t>、位图</w:t>
      </w:r>
      <w:r>
        <w:rPr>
          <w:rFonts w:hint="eastAsia"/>
        </w:rPr>
        <w:t>Skyline</w:t>
      </w:r>
      <w:r>
        <w:rPr>
          <w:rFonts w:hint="eastAsia"/>
        </w:rPr>
        <w:t>查询方法</w:t>
      </w:r>
      <w:r w:rsidR="00001A48">
        <w:rPr>
          <w:rFonts w:hint="eastAsia"/>
        </w:rPr>
        <w:t>(Bitmap)</w:t>
      </w:r>
      <w:r w:rsidR="001B3EF8">
        <w:rPr>
          <w:rFonts w:hint="eastAsia"/>
          <w:vertAlign w:val="superscript"/>
        </w:rPr>
        <w:t>[8</w:t>
      </w:r>
      <w:r w:rsidRPr="00001A48">
        <w:rPr>
          <w:rFonts w:hint="eastAsia"/>
          <w:vertAlign w:val="superscript"/>
        </w:rPr>
        <w:t>]</w:t>
      </w:r>
      <w:r>
        <w:rPr>
          <w:rFonts w:hint="eastAsia"/>
        </w:rPr>
        <w:t>、排序过滤</w:t>
      </w:r>
      <w:r>
        <w:rPr>
          <w:rFonts w:hint="eastAsia"/>
        </w:rPr>
        <w:t>SFS</w:t>
      </w:r>
      <w:r>
        <w:rPr>
          <w:rFonts w:hint="eastAsia"/>
        </w:rPr>
        <w:t>算法</w:t>
      </w:r>
      <w:r w:rsidR="001B3EF8">
        <w:rPr>
          <w:rFonts w:hint="eastAsia"/>
        </w:rPr>
        <w:t>(Sort Filter Skyline)</w:t>
      </w:r>
      <w:r w:rsidR="001B3EF8">
        <w:rPr>
          <w:rFonts w:hint="eastAsia"/>
          <w:vertAlign w:val="superscript"/>
        </w:rPr>
        <w:t>[9</w:t>
      </w:r>
      <w:r w:rsidRPr="001B3EF8">
        <w:rPr>
          <w:rFonts w:hint="eastAsia"/>
          <w:vertAlign w:val="superscript"/>
        </w:rPr>
        <w:t>]</w:t>
      </w:r>
      <w:r>
        <w:rPr>
          <w:rFonts w:hint="eastAsia"/>
        </w:rPr>
        <w:t>；借助索引的经典算法有索引</w:t>
      </w:r>
      <w:r>
        <w:rPr>
          <w:rFonts w:hint="eastAsia"/>
        </w:rPr>
        <w:t>Skyline</w:t>
      </w:r>
      <w:r>
        <w:rPr>
          <w:rFonts w:hint="eastAsia"/>
        </w:rPr>
        <w:t>查询方法</w:t>
      </w:r>
      <w:r w:rsidR="001B3EF8">
        <w:rPr>
          <w:rFonts w:hint="eastAsia"/>
        </w:rPr>
        <w:t>(Index)</w:t>
      </w:r>
      <w:r w:rsidR="001B3EF8">
        <w:rPr>
          <w:rFonts w:hint="eastAsia"/>
          <w:vertAlign w:val="superscript"/>
        </w:rPr>
        <w:t>[8</w:t>
      </w:r>
      <w:r w:rsidRPr="001B3EF8">
        <w:rPr>
          <w:rFonts w:hint="eastAsia"/>
          <w:vertAlign w:val="superscript"/>
        </w:rPr>
        <w:t>]</w:t>
      </w:r>
      <w:r>
        <w:rPr>
          <w:rFonts w:hint="eastAsia"/>
        </w:rPr>
        <w:t>、</w:t>
      </w:r>
      <w:r w:rsidR="001B3EF8">
        <w:rPr>
          <w:rFonts w:hint="eastAsia"/>
        </w:rPr>
        <w:t xml:space="preserve">NN (Nearest Neighbor) </w:t>
      </w:r>
      <w:r w:rsidR="001B3EF8">
        <w:rPr>
          <w:rFonts w:hint="eastAsia"/>
          <w:vertAlign w:val="superscript"/>
        </w:rPr>
        <w:t>[10</w:t>
      </w:r>
      <w:r w:rsidRPr="001B3EF8">
        <w:rPr>
          <w:rFonts w:hint="eastAsia"/>
          <w:vertAlign w:val="superscript"/>
        </w:rPr>
        <w:t>]</w:t>
      </w:r>
      <w:r>
        <w:rPr>
          <w:rFonts w:hint="eastAsia"/>
        </w:rPr>
        <w:t>、分支限界</w:t>
      </w:r>
      <w:del w:id="41" w:author="xixi" w:date="2016-03-29T22:07:00Z">
        <w:r w:rsidDel="00F44756">
          <w:rPr>
            <w:rFonts w:hint="eastAsia"/>
          </w:rPr>
          <w:delText>轮廓</w:delText>
        </w:r>
      </w:del>
      <w:ins w:id="42" w:author="xixi" w:date="2016-03-29T22:07:00Z">
        <w:r w:rsidR="00F44756">
          <w:rPr>
            <w:rFonts w:hint="eastAsia"/>
          </w:rPr>
          <w:t>Skyline</w:t>
        </w:r>
      </w:ins>
      <w:r>
        <w:rPr>
          <w:rFonts w:hint="eastAsia"/>
        </w:rPr>
        <w:t>查询方法</w:t>
      </w:r>
      <w:r w:rsidR="001B3EF8">
        <w:rPr>
          <w:rFonts w:hint="eastAsia"/>
        </w:rPr>
        <w:t>BBS(Branch and Bound Skyline)</w:t>
      </w:r>
      <w:r w:rsidR="001B3EF8">
        <w:rPr>
          <w:rFonts w:hint="eastAsia"/>
          <w:vertAlign w:val="superscript"/>
        </w:rPr>
        <w:t>[11</w:t>
      </w:r>
      <w:r w:rsidRPr="001B3EF8">
        <w:rPr>
          <w:rFonts w:hint="eastAsia"/>
          <w:vertAlign w:val="superscript"/>
        </w:rPr>
        <w:t>]</w:t>
      </w:r>
      <w:r>
        <w:rPr>
          <w:rFonts w:hint="eastAsia"/>
        </w:rPr>
        <w:t>。</w:t>
      </w:r>
    </w:p>
    <w:p w14:paraId="3C377EB1" w14:textId="77777777" w:rsidR="00F55897" w:rsidRDefault="00AA0369" w:rsidP="00D67BBD">
      <w:pPr>
        <w:pStyle w:val="b3"/>
      </w:pPr>
      <w:bookmarkStart w:id="43" w:name="_Toc446872803"/>
      <w:r>
        <w:rPr>
          <w:rFonts w:hint="eastAsia"/>
        </w:rPr>
        <w:t>经典算法</w:t>
      </w:r>
      <w:bookmarkEnd w:id="43"/>
    </w:p>
    <w:p w14:paraId="3804247E" w14:textId="77777777" w:rsidR="00AA0369" w:rsidRDefault="00AA0369" w:rsidP="00AA0369">
      <w:pPr>
        <w:pStyle w:val="b4"/>
        <w:spacing w:before="24" w:after="24"/>
        <w:ind w:firstLine="480"/>
      </w:pPr>
      <w:r>
        <w:rPr>
          <w:rFonts w:hint="eastAsia"/>
        </w:rPr>
        <w:t>B</w:t>
      </w:r>
      <w:commentRangeStart w:id="44"/>
      <w:r>
        <w:rPr>
          <w:rFonts w:hint="eastAsia"/>
        </w:rPr>
        <w:t>o</w:t>
      </w:r>
      <w:commentRangeEnd w:id="44"/>
      <w:r w:rsidR="00C843BC">
        <w:rPr>
          <w:rStyle w:val="af0"/>
          <w:rFonts w:cs="Times New Roman"/>
          <w:kern w:val="0"/>
        </w:rPr>
        <w:commentReference w:id="44"/>
      </w:r>
      <w:r>
        <w:rPr>
          <w:rFonts w:hint="eastAsia"/>
        </w:rPr>
        <w:t>rz</w:t>
      </w:r>
      <w:commentRangeStart w:id="45"/>
      <w:r>
        <w:rPr>
          <w:rFonts w:hint="eastAsia"/>
        </w:rPr>
        <w:t>o</w:t>
      </w:r>
      <w:commentRangeEnd w:id="45"/>
      <w:r w:rsidR="00C843BC">
        <w:rPr>
          <w:rStyle w:val="af0"/>
          <w:rFonts w:cs="Times New Roman"/>
          <w:kern w:val="0"/>
        </w:rPr>
        <w:commentReference w:id="45"/>
      </w:r>
      <w:r>
        <w:rPr>
          <w:rFonts w:hint="eastAsia"/>
        </w:rPr>
        <w:t>nyi</w:t>
      </w:r>
      <w:r>
        <w:rPr>
          <w:rFonts w:hint="eastAsia"/>
        </w:rPr>
        <w:t>等人提出了</w:t>
      </w:r>
      <w:r>
        <w:rPr>
          <w:rFonts w:hint="eastAsia"/>
        </w:rPr>
        <w:t>BNL</w:t>
      </w:r>
      <w:r>
        <w:rPr>
          <w:rFonts w:hint="eastAsia"/>
        </w:rPr>
        <w:t>算法</w:t>
      </w:r>
      <w:r w:rsidR="00576B0C" w:rsidRPr="00576B0C">
        <w:rPr>
          <w:rFonts w:hint="eastAsia"/>
          <w:vertAlign w:val="superscript"/>
        </w:rPr>
        <w:t>[7</w:t>
      </w:r>
      <w:r w:rsidRPr="00576B0C">
        <w:rPr>
          <w:rFonts w:hint="eastAsia"/>
          <w:vertAlign w:val="superscript"/>
        </w:rPr>
        <w:t>]</w:t>
      </w:r>
      <w:r>
        <w:rPr>
          <w:rFonts w:hint="eastAsia"/>
        </w:rPr>
        <w:t>和</w:t>
      </w:r>
      <w:r>
        <w:rPr>
          <w:rFonts w:hint="eastAsia"/>
        </w:rPr>
        <w:t>D&amp;C</w:t>
      </w:r>
      <w:r>
        <w:rPr>
          <w:rFonts w:hint="eastAsia"/>
        </w:rPr>
        <w:t>算法</w:t>
      </w:r>
      <w:r w:rsidR="00576B0C" w:rsidRPr="00576B0C">
        <w:rPr>
          <w:rFonts w:hint="eastAsia"/>
          <w:vertAlign w:val="superscript"/>
        </w:rPr>
        <w:t>[7</w:t>
      </w:r>
      <w:r w:rsidRPr="00576B0C">
        <w:rPr>
          <w:rFonts w:hint="eastAsia"/>
          <w:vertAlign w:val="superscript"/>
        </w:rPr>
        <w:t>]</w:t>
      </w:r>
      <w:r>
        <w:rPr>
          <w:rFonts w:hint="eastAsia"/>
        </w:rPr>
        <w:t>：</w:t>
      </w:r>
      <w:r>
        <w:rPr>
          <w:rFonts w:hint="eastAsia"/>
        </w:rPr>
        <w:t>BNL</w:t>
      </w:r>
      <w:r>
        <w:rPr>
          <w:rFonts w:hint="eastAsia"/>
        </w:rPr>
        <w:t>算法即循环嵌套算法，在内存中保留一个窗口队列用于存储互不支配的点。一个新到达的点与窗口队列进行比较，初始时队列为空，第一个点放入窗口队列，依次取出下一个点与队列中的点进行比较。如果被队列中的点支配直接将该点删除，如果窗口队列中的点被该点支配，直接将被支配点删除。如果窗口未满则将该点存入窗口，否则写入本地磁盘临时文件中。依次遍历完数据集中的所有点，窗口队列中的点可以直接作为</w:t>
      </w:r>
      <w:r>
        <w:rPr>
          <w:rFonts w:hint="eastAsia"/>
        </w:rPr>
        <w:t>skyline</w:t>
      </w:r>
      <w:r>
        <w:rPr>
          <w:rFonts w:hint="eastAsia"/>
        </w:rPr>
        <w:t>点输出。</w:t>
      </w:r>
    </w:p>
    <w:p w14:paraId="11F8C799" w14:textId="77777777" w:rsidR="00AA0369" w:rsidRDefault="00AA0369" w:rsidP="00AA0369">
      <w:pPr>
        <w:pStyle w:val="b4"/>
        <w:spacing w:before="24" w:after="24"/>
        <w:ind w:firstLine="480"/>
      </w:pPr>
      <w:r>
        <w:rPr>
          <w:rFonts w:hint="eastAsia"/>
        </w:rPr>
        <w:t>D&amp;C</w:t>
      </w:r>
      <w:r>
        <w:rPr>
          <w:rFonts w:hint="eastAsia"/>
        </w:rPr>
        <w:t>算法的思想是按照某一维度的中值进行分组，把维度上大于中值的点存储在</w:t>
      </w:r>
      <w:r>
        <w:rPr>
          <w:rFonts w:ascii="Cambria Math" w:hAnsi="Cambria Math" w:cs="Cambria Math"/>
        </w:rPr>
        <w:t>𝑃</w:t>
      </w:r>
      <w:r w:rsidRPr="00C843BC">
        <w:rPr>
          <w:vertAlign w:val="subscript"/>
          <w:rPrChange w:id="46" w:author="xixi" w:date="2016-03-29T22:08:00Z">
            <w:rPr/>
          </w:rPrChange>
        </w:rPr>
        <w:t>1</w:t>
      </w:r>
      <w:r>
        <w:rPr>
          <w:rFonts w:hint="eastAsia"/>
        </w:rPr>
        <w:t>分组，把维度上取值小于中值的点存储在</w:t>
      </w:r>
      <w:r>
        <w:rPr>
          <w:rFonts w:ascii="Cambria Math" w:hAnsi="Cambria Math" w:cs="Cambria Math"/>
        </w:rPr>
        <w:t>𝑃</w:t>
      </w:r>
      <w:r w:rsidRPr="00C843BC">
        <w:rPr>
          <w:vertAlign w:val="subscript"/>
          <w:rPrChange w:id="47" w:author="xixi" w:date="2016-03-29T22:08:00Z">
            <w:rPr/>
          </w:rPrChange>
        </w:rPr>
        <w:t>2</w:t>
      </w:r>
      <w:r>
        <w:rPr>
          <w:rFonts w:hint="eastAsia"/>
        </w:rPr>
        <w:t>分组。按照同样的划分方法，递归的将</w:t>
      </w:r>
      <w:r>
        <w:rPr>
          <w:rFonts w:hint="eastAsia"/>
        </w:rPr>
        <w:t>P</w:t>
      </w:r>
      <w:commentRangeStart w:id="48"/>
      <w:r>
        <w:rPr>
          <w:rFonts w:hint="eastAsia"/>
        </w:rPr>
        <w:t>1</w:t>
      </w:r>
      <w:commentRangeEnd w:id="48"/>
      <w:r w:rsidR="00C843BC">
        <w:rPr>
          <w:rStyle w:val="af0"/>
          <w:rFonts w:cs="Times New Roman"/>
          <w:kern w:val="0"/>
        </w:rPr>
        <w:commentReference w:id="48"/>
      </w:r>
      <w:r>
        <w:rPr>
          <w:rFonts w:hint="eastAsia"/>
        </w:rPr>
        <w:t>，</w:t>
      </w:r>
      <w:r>
        <w:rPr>
          <w:rFonts w:hint="eastAsia"/>
        </w:rPr>
        <w:t>P</w:t>
      </w:r>
      <w:commentRangeStart w:id="49"/>
      <w:r>
        <w:rPr>
          <w:rFonts w:hint="eastAsia"/>
        </w:rPr>
        <w:t>2</w:t>
      </w:r>
      <w:commentRangeEnd w:id="49"/>
      <w:r w:rsidR="00C843BC">
        <w:rPr>
          <w:rStyle w:val="af0"/>
          <w:rFonts w:cs="Times New Roman"/>
          <w:kern w:val="0"/>
        </w:rPr>
        <w:commentReference w:id="49"/>
      </w:r>
      <w:r>
        <w:rPr>
          <w:rFonts w:hint="eastAsia"/>
        </w:rPr>
        <w:t>划分直到划分得到的点集只包含一个点或为空，最后再递归地合并两部分的</w:t>
      </w:r>
      <w:r>
        <w:rPr>
          <w:rFonts w:hint="eastAsia"/>
        </w:rPr>
        <w:t>Skyline</w:t>
      </w:r>
      <w:r>
        <w:rPr>
          <w:rFonts w:hint="eastAsia"/>
        </w:rPr>
        <w:t>结果集。当数据集大到无法一次完全放入内存中时，</w:t>
      </w:r>
      <w:r>
        <w:rPr>
          <w:rFonts w:hint="eastAsia"/>
        </w:rPr>
        <w:t>D&amp;C</w:t>
      </w:r>
      <w:r>
        <w:rPr>
          <w:rFonts w:hint="eastAsia"/>
        </w:rPr>
        <w:t>算法需要从硬盘中读取数据，还至少要将数据写入硬盘一次，导致</w:t>
      </w:r>
      <w:r>
        <w:rPr>
          <w:rFonts w:hint="eastAsia"/>
        </w:rPr>
        <w:t>I/O</w:t>
      </w:r>
      <w:r>
        <w:rPr>
          <w:rFonts w:hint="eastAsia"/>
        </w:rPr>
        <w:t>开销较大，因此，</w:t>
      </w:r>
      <w:r>
        <w:rPr>
          <w:rFonts w:hint="eastAsia"/>
        </w:rPr>
        <w:t>D&amp;C</w:t>
      </w:r>
      <w:r>
        <w:rPr>
          <w:rFonts w:hint="eastAsia"/>
        </w:rPr>
        <w:t>算法在数据集较大时扩展性并不很好，由于</w:t>
      </w:r>
      <w:r>
        <w:rPr>
          <w:rFonts w:hint="eastAsia"/>
        </w:rPr>
        <w:lastRenderedPageBreak/>
        <w:t>D&amp;C</w:t>
      </w:r>
      <w:r>
        <w:rPr>
          <w:rFonts w:hint="eastAsia"/>
        </w:rPr>
        <w:t>需要在所有划分工作完成以后才能计算</w:t>
      </w:r>
      <w:r>
        <w:rPr>
          <w:rFonts w:hint="eastAsia"/>
        </w:rPr>
        <w:t>Skyline</w:t>
      </w:r>
      <w:r>
        <w:rPr>
          <w:rFonts w:hint="eastAsia"/>
        </w:rPr>
        <w:t>点，因此它的渐进性较差。</w:t>
      </w:r>
    </w:p>
    <w:p w14:paraId="100DF98C" w14:textId="77777777" w:rsidR="00AA0369" w:rsidRDefault="00AA0369" w:rsidP="00AA0369">
      <w:pPr>
        <w:pStyle w:val="b4"/>
        <w:spacing w:before="24" w:after="24"/>
        <w:ind w:firstLine="480"/>
      </w:pPr>
      <w:r>
        <w:rPr>
          <w:rFonts w:hint="eastAsia"/>
        </w:rPr>
        <w:t>Tan</w:t>
      </w:r>
      <w:r>
        <w:rPr>
          <w:rFonts w:hint="eastAsia"/>
        </w:rPr>
        <w:t>等人提出了两种渐进式算法：</w:t>
      </w:r>
      <w:r>
        <w:rPr>
          <w:rFonts w:hint="eastAsia"/>
        </w:rPr>
        <w:t>Bitmap</w:t>
      </w:r>
      <w:r>
        <w:rPr>
          <w:rFonts w:hint="eastAsia"/>
        </w:rPr>
        <w:t>算法</w:t>
      </w:r>
      <w:r w:rsidR="00576B0C" w:rsidRPr="00576B0C">
        <w:rPr>
          <w:rFonts w:hint="eastAsia"/>
          <w:vertAlign w:val="superscript"/>
        </w:rPr>
        <w:t>[8</w:t>
      </w:r>
      <w:r w:rsidRPr="00576B0C">
        <w:rPr>
          <w:rFonts w:hint="eastAsia"/>
          <w:vertAlign w:val="superscript"/>
        </w:rPr>
        <w:t>]</w:t>
      </w:r>
      <w:r>
        <w:rPr>
          <w:rFonts w:hint="eastAsia"/>
        </w:rPr>
        <w:t>和</w:t>
      </w:r>
      <w:r>
        <w:rPr>
          <w:rFonts w:hint="eastAsia"/>
        </w:rPr>
        <w:t>Index</w:t>
      </w:r>
      <w:r>
        <w:rPr>
          <w:rFonts w:hint="eastAsia"/>
        </w:rPr>
        <w:t>算法</w:t>
      </w:r>
      <w:r w:rsidR="00576B0C" w:rsidRPr="00576B0C">
        <w:rPr>
          <w:rFonts w:hint="eastAsia"/>
          <w:vertAlign w:val="superscript"/>
        </w:rPr>
        <w:t>[8</w:t>
      </w:r>
      <w:r w:rsidRPr="00576B0C">
        <w:rPr>
          <w:rFonts w:hint="eastAsia"/>
          <w:vertAlign w:val="superscript"/>
        </w:rPr>
        <w:t>]</w:t>
      </w:r>
      <w:r>
        <w:rPr>
          <w:rFonts w:hint="eastAsia"/>
        </w:rPr>
        <w:t>。</w:t>
      </w:r>
      <w:r>
        <w:rPr>
          <w:rFonts w:hint="eastAsia"/>
        </w:rPr>
        <w:t>Bitmap</w:t>
      </w:r>
      <w:r>
        <w:rPr>
          <w:rFonts w:hint="eastAsia"/>
        </w:rPr>
        <w:t>算法也即位图算法，将数据集中的每个点映射为一个位串。要判断点</w:t>
      </w:r>
      <w:r w:rsidRPr="00C843BC">
        <w:rPr>
          <w:i/>
          <w:rPrChange w:id="50" w:author="xixi" w:date="2016-03-29T22:09:00Z">
            <w:rPr/>
          </w:rPrChange>
        </w:rPr>
        <w:t>c</w:t>
      </w:r>
      <w:r>
        <w:rPr>
          <w:rFonts w:hint="eastAsia"/>
        </w:rPr>
        <w:t>是否为</w:t>
      </w:r>
      <w:r>
        <w:rPr>
          <w:rFonts w:hint="eastAsia"/>
        </w:rPr>
        <w:t>Skyline</w:t>
      </w:r>
      <w:r>
        <w:rPr>
          <w:rFonts w:hint="eastAsia"/>
        </w:rPr>
        <w:t>点时，不需要与其他点进行比较，通过按位操作来确定一个点是否是</w:t>
      </w:r>
      <w:r>
        <w:rPr>
          <w:rFonts w:hint="eastAsia"/>
        </w:rPr>
        <w:t>Skyline</w:t>
      </w:r>
      <w:r>
        <w:rPr>
          <w:rFonts w:hint="eastAsia"/>
        </w:rPr>
        <w:t>点。由于位运算的计算速度快，所以可很快判断这个点是否为</w:t>
      </w:r>
      <w:r>
        <w:rPr>
          <w:rFonts w:hint="eastAsia"/>
        </w:rPr>
        <w:t>Skyline</w:t>
      </w:r>
      <w:r>
        <w:rPr>
          <w:rFonts w:hint="eastAsia"/>
        </w:rPr>
        <w:t>点。然而，当数据集点较多且各维度上不同取值数较多时，位串较长，进行位运算时不仅需要耗费更多的空间，时间效率也随之降低。</w:t>
      </w:r>
    </w:p>
    <w:p w14:paraId="032B35D9" w14:textId="77777777" w:rsidR="00AA0369" w:rsidRDefault="00AA0369" w:rsidP="00AA0369">
      <w:pPr>
        <w:pStyle w:val="b4"/>
        <w:spacing w:before="24" w:after="24"/>
        <w:ind w:firstLine="480"/>
      </w:pPr>
      <w:r>
        <w:rPr>
          <w:rFonts w:hint="eastAsia"/>
        </w:rPr>
        <w:t>Index</w:t>
      </w:r>
      <w:r>
        <w:rPr>
          <w:rFonts w:hint="eastAsia"/>
        </w:rPr>
        <w:t>算法即索引算法，采用</w:t>
      </w:r>
      <w:r>
        <w:rPr>
          <w:rFonts w:hint="eastAsia"/>
        </w:rPr>
        <w:t>B+</w:t>
      </w:r>
      <w:r>
        <w:rPr>
          <w:rFonts w:hint="eastAsia"/>
        </w:rPr>
        <w:t>树对每个列表进行索引，它通过将数据集分成多个列表，如果点在第</w:t>
      </w:r>
      <w:r w:rsidRPr="00C843BC">
        <w:rPr>
          <w:i/>
          <w:rPrChange w:id="51" w:author="xixi" w:date="2016-03-29T22:09:00Z">
            <w:rPr/>
          </w:rPrChange>
        </w:rPr>
        <w:t>i</w:t>
      </w:r>
      <w:del w:id="52" w:author="xixi" w:date="2016-03-29T22:09:00Z">
        <w:r w:rsidDel="00C843BC">
          <w:rPr>
            <w:rFonts w:hint="eastAsia"/>
          </w:rPr>
          <w:delText>和</w:delText>
        </w:r>
      </w:del>
      <w:r>
        <w:rPr>
          <w:rFonts w:hint="eastAsia"/>
        </w:rPr>
        <w:t>维</w:t>
      </w:r>
      <w:del w:id="53" w:author="xixi" w:date="2016-03-29T22:09:00Z">
        <w:r w:rsidDel="00C843BC">
          <w:rPr>
            <w:rFonts w:hint="eastAsia"/>
          </w:rPr>
          <w:delText>度</w:delText>
        </w:r>
      </w:del>
      <w:r>
        <w:rPr>
          <w:rFonts w:hint="eastAsia"/>
        </w:rPr>
        <w:t>上取值最小，那么这个点将被放到第</w:t>
      </w:r>
      <w:r w:rsidRPr="00C843BC">
        <w:rPr>
          <w:i/>
          <w:rPrChange w:id="54" w:author="xixi" w:date="2016-03-29T22:09:00Z">
            <w:rPr/>
          </w:rPrChange>
        </w:rPr>
        <w:t>i</w:t>
      </w:r>
      <w:r>
        <w:rPr>
          <w:rFonts w:hint="eastAsia"/>
        </w:rPr>
        <w:t>个列表。每个列表又根据索引值分成多个组，在每个组中，组内</w:t>
      </w:r>
      <w:r>
        <w:rPr>
          <w:rFonts w:hint="eastAsia"/>
        </w:rPr>
        <w:t>Skyline</w:t>
      </w:r>
      <w:r>
        <w:rPr>
          <w:rFonts w:hint="eastAsia"/>
        </w:rPr>
        <w:t>点与全局</w:t>
      </w:r>
      <w:r>
        <w:rPr>
          <w:rFonts w:hint="eastAsia"/>
        </w:rPr>
        <w:t>Skyline</w:t>
      </w:r>
      <w:r>
        <w:rPr>
          <w:rFonts w:hint="eastAsia"/>
        </w:rPr>
        <w:t>点中的每一个点进行比较合并到全局</w:t>
      </w:r>
      <w:r>
        <w:rPr>
          <w:rFonts w:hint="eastAsia"/>
        </w:rPr>
        <w:t>Skyline</w:t>
      </w:r>
      <w:r>
        <w:rPr>
          <w:rFonts w:hint="eastAsia"/>
        </w:rPr>
        <w:t>点中。</w:t>
      </w:r>
      <w:r>
        <w:rPr>
          <w:rFonts w:hint="eastAsia"/>
        </w:rPr>
        <w:t>Index</w:t>
      </w:r>
      <w:r>
        <w:rPr>
          <w:rFonts w:hint="eastAsia"/>
        </w:rPr>
        <w:t>算法能够渐进的返回</w:t>
      </w:r>
      <w:r>
        <w:rPr>
          <w:rFonts w:hint="eastAsia"/>
        </w:rPr>
        <w:t>Skyline</w:t>
      </w:r>
      <w:r>
        <w:rPr>
          <w:rFonts w:hint="eastAsia"/>
        </w:rPr>
        <w:t>点，但偏向于先返回那些在某个维度上取值特别好的点，无法按照用户规定的顺序返回结果。</w:t>
      </w:r>
    </w:p>
    <w:p w14:paraId="2BBD6BF9" w14:textId="77777777" w:rsidR="00AA0369" w:rsidRDefault="00AA0369" w:rsidP="00AA0369">
      <w:pPr>
        <w:pStyle w:val="b4"/>
        <w:spacing w:before="24" w:after="24"/>
        <w:ind w:firstLine="480"/>
      </w:pPr>
      <w:r>
        <w:rPr>
          <w:rFonts w:hint="eastAsia"/>
        </w:rPr>
        <w:t>Kossmann</w:t>
      </w:r>
      <w:r>
        <w:rPr>
          <w:rFonts w:hint="eastAsia"/>
        </w:rPr>
        <w:t>等人提出了针对</w:t>
      </w:r>
      <w:r>
        <w:rPr>
          <w:rFonts w:hint="eastAsia"/>
        </w:rPr>
        <w:t>skyline</w:t>
      </w:r>
      <w:r>
        <w:rPr>
          <w:rFonts w:hint="eastAsia"/>
        </w:rPr>
        <w:t>查询的在线查询最近邻居算法</w:t>
      </w:r>
      <w:r w:rsidR="00576B0C">
        <w:rPr>
          <w:rFonts w:hint="eastAsia"/>
        </w:rPr>
        <w:t>(NN)</w:t>
      </w:r>
      <w:r w:rsidR="00576B0C" w:rsidRPr="00576B0C">
        <w:rPr>
          <w:rFonts w:hint="eastAsia"/>
          <w:vertAlign w:val="superscript"/>
        </w:rPr>
        <w:t>[10</w:t>
      </w:r>
      <w:r w:rsidRPr="00576B0C">
        <w:rPr>
          <w:rFonts w:hint="eastAsia"/>
          <w:vertAlign w:val="superscript"/>
        </w:rPr>
        <w:t>]</w:t>
      </w:r>
      <w:r>
        <w:rPr>
          <w:rFonts w:hint="eastAsia"/>
        </w:rPr>
        <w:t>。用户给出自定义的距离公式，通过对数据集利用</w:t>
      </w:r>
      <w:r>
        <w:rPr>
          <w:rFonts w:ascii="Cambria Math" w:hAnsi="Cambria Math" w:cs="Cambria Math"/>
        </w:rPr>
        <w:t>𝑅</w:t>
      </w:r>
      <w:r>
        <w:rPr>
          <w:rFonts w:hint="eastAsia"/>
        </w:rPr>
        <w:t>-</w:t>
      </w:r>
      <w:r>
        <w:rPr>
          <w:rFonts w:hint="eastAsia"/>
        </w:rPr>
        <w:t>树进行索引。找到离原点最近的点，以这个点为基准对数据空间进行递归划分，原点与最近邻居之间的那个区域中的点一定是</w:t>
      </w:r>
      <w:r>
        <w:rPr>
          <w:rFonts w:hint="eastAsia"/>
        </w:rPr>
        <w:t>skyline</w:t>
      </w:r>
      <w:r>
        <w:rPr>
          <w:rFonts w:hint="eastAsia"/>
        </w:rPr>
        <w:t>点。该算法在确定</w:t>
      </w:r>
      <w:r>
        <w:rPr>
          <w:rFonts w:hint="eastAsia"/>
        </w:rPr>
        <w:t>Skyline</w:t>
      </w:r>
      <w:r>
        <w:rPr>
          <w:rFonts w:hint="eastAsia"/>
        </w:rPr>
        <w:t>点后可以直接输出，不需要读取全部数据集并等待全部处理结束之后才能够给出查询结果，可以实时输出</w:t>
      </w:r>
      <w:r>
        <w:rPr>
          <w:rFonts w:hint="eastAsia"/>
        </w:rPr>
        <w:t>skyline</w:t>
      </w:r>
      <w:r>
        <w:rPr>
          <w:rFonts w:hint="eastAsia"/>
        </w:rPr>
        <w:t>点。因此</w:t>
      </w:r>
      <w:r>
        <w:rPr>
          <w:rFonts w:hint="eastAsia"/>
        </w:rPr>
        <w:t>NN</w:t>
      </w:r>
      <w:r>
        <w:rPr>
          <w:rFonts w:hint="eastAsia"/>
        </w:rPr>
        <w:t>算法适用于实时交互式应用中，具有用户友好性，能够根据用户规定的顺序返回</w:t>
      </w:r>
      <w:r>
        <w:rPr>
          <w:rFonts w:hint="eastAsia"/>
        </w:rPr>
        <w:t xml:space="preserve"> Skyline </w:t>
      </w:r>
      <w:r>
        <w:rPr>
          <w:rFonts w:hint="eastAsia"/>
        </w:rPr>
        <w:t>点，但算法执行过程中很多子空间被重复计算，导致算法性能降低。</w:t>
      </w:r>
    </w:p>
    <w:p w14:paraId="1CE3F465" w14:textId="77777777" w:rsidR="00AA0369" w:rsidRDefault="00AA0369" w:rsidP="00AA0369">
      <w:pPr>
        <w:pStyle w:val="b4"/>
        <w:spacing w:before="24" w:after="24"/>
        <w:ind w:firstLine="480"/>
      </w:pPr>
      <w:r>
        <w:rPr>
          <w:rFonts w:hint="eastAsia"/>
        </w:rPr>
        <w:t>Chomicki</w:t>
      </w:r>
      <w:r>
        <w:rPr>
          <w:rFonts w:hint="eastAsia"/>
        </w:rPr>
        <w:t>等人提出了</w:t>
      </w:r>
      <w:r>
        <w:rPr>
          <w:rFonts w:hint="eastAsia"/>
        </w:rPr>
        <w:t>SFS</w:t>
      </w:r>
      <w:r>
        <w:rPr>
          <w:rFonts w:hint="eastAsia"/>
        </w:rPr>
        <w:t>算法</w:t>
      </w:r>
      <w:r w:rsidR="00576B0C" w:rsidRPr="00576B0C">
        <w:rPr>
          <w:rFonts w:hint="eastAsia"/>
          <w:vertAlign w:val="superscript"/>
        </w:rPr>
        <w:t>[9</w:t>
      </w:r>
      <w:r w:rsidRPr="00576B0C">
        <w:rPr>
          <w:rFonts w:hint="eastAsia"/>
          <w:vertAlign w:val="superscript"/>
        </w:rPr>
        <w:t>]</w:t>
      </w:r>
      <w:r>
        <w:rPr>
          <w:rFonts w:hint="eastAsia"/>
        </w:rPr>
        <w:t>。在</w:t>
      </w:r>
      <w:r>
        <w:rPr>
          <w:rFonts w:hint="eastAsia"/>
        </w:rPr>
        <w:t>BNL</w:t>
      </w:r>
      <w:r>
        <w:rPr>
          <w:rFonts w:hint="eastAsia"/>
        </w:rPr>
        <w:t>算法基础上按照一个单调函数对数据集进行预排序过滤，排在前面的点不可能被排在后面的点支配。在算法执行的过程中，放在窗口队列的点可以直接输出，避免了将它们与排在它们后面的点进行不必要的比较。它比</w:t>
      </w:r>
      <w:r>
        <w:rPr>
          <w:rFonts w:hint="eastAsia"/>
        </w:rPr>
        <w:t>BNL</w:t>
      </w:r>
      <w:r>
        <w:rPr>
          <w:rFonts w:hint="eastAsia"/>
        </w:rPr>
        <w:t>算法更加高效，提高了</w:t>
      </w:r>
      <w:r>
        <w:rPr>
          <w:rFonts w:hint="eastAsia"/>
        </w:rPr>
        <w:t>BNL</w:t>
      </w:r>
      <w:r>
        <w:rPr>
          <w:rFonts w:hint="eastAsia"/>
        </w:rPr>
        <w:t>算法的时间效率和渐进性。</w:t>
      </w:r>
      <w:r>
        <w:rPr>
          <w:rFonts w:hint="eastAsia"/>
        </w:rPr>
        <w:t xml:space="preserve"> </w:t>
      </w:r>
    </w:p>
    <w:p w14:paraId="7023955D" w14:textId="77777777" w:rsidR="007D17FB" w:rsidRPr="00B52EA3" w:rsidRDefault="00AA0369" w:rsidP="00AA0369">
      <w:pPr>
        <w:pStyle w:val="b4"/>
        <w:spacing w:before="24" w:after="24"/>
        <w:ind w:firstLine="480"/>
      </w:pPr>
      <w:r>
        <w:rPr>
          <w:rFonts w:hint="eastAsia"/>
        </w:rPr>
        <w:t>Padadias</w:t>
      </w:r>
      <w:r>
        <w:rPr>
          <w:rFonts w:hint="eastAsia"/>
        </w:rPr>
        <w:t>等人根据最近邻居的搜索方法提出了渐进式的分值界限算法</w:t>
      </w:r>
      <w:r w:rsidR="00576B0C">
        <w:rPr>
          <w:rFonts w:hint="eastAsia"/>
        </w:rPr>
        <w:t>(BBS)</w:t>
      </w:r>
      <w:r w:rsidR="00576B0C" w:rsidRPr="00576B0C">
        <w:rPr>
          <w:rFonts w:hint="eastAsia"/>
          <w:vertAlign w:val="superscript"/>
        </w:rPr>
        <w:t>[11</w:t>
      </w:r>
      <w:r w:rsidRPr="00576B0C">
        <w:rPr>
          <w:rFonts w:hint="eastAsia"/>
          <w:vertAlign w:val="superscript"/>
        </w:rPr>
        <w:t>]</w:t>
      </w:r>
      <w:r>
        <w:rPr>
          <w:rFonts w:hint="eastAsia"/>
        </w:rPr>
        <w:t>。</w:t>
      </w:r>
      <w:r>
        <w:rPr>
          <w:rFonts w:hint="eastAsia"/>
        </w:rPr>
        <w:t>BBS</w:t>
      </w:r>
      <w:r>
        <w:rPr>
          <w:rFonts w:hint="eastAsia"/>
        </w:rPr>
        <w:t>算法主要采用数据结构中经典的</w:t>
      </w:r>
      <w:r>
        <w:rPr>
          <w:rFonts w:hint="eastAsia"/>
        </w:rPr>
        <w:t>R-</w:t>
      </w:r>
      <w:r>
        <w:rPr>
          <w:rFonts w:hint="eastAsia"/>
        </w:rPr>
        <w:t>树实现，</w:t>
      </w:r>
      <w:r>
        <w:rPr>
          <w:rFonts w:hint="eastAsia"/>
        </w:rPr>
        <w:t>BBS</w:t>
      </w:r>
      <w:r>
        <w:rPr>
          <w:rFonts w:hint="eastAsia"/>
        </w:rPr>
        <w:t>算法依次扩展</w:t>
      </w:r>
      <w:r>
        <w:rPr>
          <w:rFonts w:hint="eastAsia"/>
        </w:rPr>
        <w:t>R-</w:t>
      </w:r>
      <w:r>
        <w:rPr>
          <w:rFonts w:hint="eastAsia"/>
        </w:rPr>
        <w:t>树的节点，逐一返回</w:t>
      </w:r>
      <w:r>
        <w:rPr>
          <w:rFonts w:hint="eastAsia"/>
        </w:rPr>
        <w:t>Skyline</w:t>
      </w:r>
      <w:r>
        <w:rPr>
          <w:rFonts w:hint="eastAsia"/>
        </w:rPr>
        <w:t>点，具有良好的渐进性。它只访问那些最可能包含</w:t>
      </w:r>
      <w:r>
        <w:rPr>
          <w:rFonts w:hint="eastAsia"/>
        </w:rPr>
        <w:t>Skyline</w:t>
      </w:r>
      <w:r>
        <w:rPr>
          <w:rFonts w:hint="eastAsia"/>
        </w:rPr>
        <w:t>数据项的结点，并且不会对同一个结点进行超过两次的访问。当维度较小时，</w:t>
      </w:r>
      <w:r>
        <w:rPr>
          <w:rFonts w:hint="eastAsia"/>
        </w:rPr>
        <w:t xml:space="preserve">BBS </w:t>
      </w:r>
      <w:r>
        <w:rPr>
          <w:rFonts w:hint="eastAsia"/>
        </w:rPr>
        <w:t>算法在空间、时间和</w:t>
      </w:r>
      <w:r>
        <w:rPr>
          <w:rFonts w:hint="eastAsia"/>
        </w:rPr>
        <w:t xml:space="preserve"> I/O </w:t>
      </w:r>
      <w:r>
        <w:rPr>
          <w:rFonts w:hint="eastAsia"/>
        </w:rPr>
        <w:t>性能上表现的比其它算法优越，能够很好地适应用户需求。但是由于</w:t>
      </w:r>
      <w:r>
        <w:rPr>
          <w:rFonts w:hint="eastAsia"/>
        </w:rPr>
        <w:t>R-</w:t>
      </w:r>
      <w:r>
        <w:rPr>
          <w:rFonts w:hint="eastAsia"/>
        </w:rPr>
        <w:t>树在高维空间上的性能降低，当数据库维数大于</w:t>
      </w:r>
      <w:r>
        <w:rPr>
          <w:rFonts w:hint="eastAsia"/>
        </w:rPr>
        <w:t>6</w:t>
      </w:r>
      <w:r>
        <w:rPr>
          <w:rFonts w:hint="eastAsia"/>
        </w:rPr>
        <w:t>维时，</w:t>
      </w:r>
      <w:r>
        <w:rPr>
          <w:rFonts w:hint="eastAsia"/>
        </w:rPr>
        <w:t>BBS</w:t>
      </w:r>
      <w:r>
        <w:rPr>
          <w:rFonts w:hint="eastAsia"/>
        </w:rPr>
        <w:t>算法性能将受到影响而降低。从综合性能等各</w:t>
      </w:r>
      <w:r>
        <w:rPr>
          <w:rFonts w:hint="eastAsia"/>
        </w:rPr>
        <w:lastRenderedPageBreak/>
        <w:t>方面的考虑，</w:t>
      </w:r>
      <w:r>
        <w:rPr>
          <w:rFonts w:hint="eastAsia"/>
        </w:rPr>
        <w:t>BBS</w:t>
      </w:r>
      <w:r>
        <w:rPr>
          <w:rFonts w:hint="eastAsia"/>
        </w:rPr>
        <w:t>被认为是当前解决集中式</w:t>
      </w:r>
      <w:r>
        <w:rPr>
          <w:rFonts w:hint="eastAsia"/>
        </w:rPr>
        <w:t xml:space="preserve">Skyline </w:t>
      </w:r>
      <w:r>
        <w:rPr>
          <w:rFonts w:hint="eastAsia"/>
        </w:rPr>
        <w:t>计算的最优算法。</w:t>
      </w:r>
    </w:p>
    <w:p w14:paraId="2026065A" w14:textId="77777777" w:rsidR="00F55897" w:rsidRDefault="00AA0369" w:rsidP="00D67BBD">
      <w:pPr>
        <w:pStyle w:val="b3"/>
      </w:pPr>
      <w:bookmarkStart w:id="55" w:name="_Toc446872804"/>
      <w:r>
        <w:rPr>
          <w:rFonts w:hint="eastAsia"/>
        </w:rPr>
        <w:t>研究中的问题</w:t>
      </w:r>
      <w:bookmarkEnd w:id="55"/>
    </w:p>
    <w:p w14:paraId="6DCE5E05" w14:textId="77777777" w:rsidR="00AA0369" w:rsidRDefault="00AA0369" w:rsidP="00AA0369">
      <w:pPr>
        <w:pStyle w:val="b4"/>
        <w:numPr>
          <w:ilvl w:val="0"/>
          <w:numId w:val="19"/>
        </w:numPr>
        <w:spacing w:before="24" w:after="24"/>
        <w:ind w:firstLineChars="0"/>
      </w:pPr>
      <w:r>
        <w:rPr>
          <w:rFonts w:hint="eastAsia"/>
        </w:rPr>
        <w:t>结果集过多</w:t>
      </w:r>
    </w:p>
    <w:p w14:paraId="20F9CFEB" w14:textId="77777777" w:rsidR="00AA0369" w:rsidRDefault="00AA0369" w:rsidP="00AA0369">
      <w:pPr>
        <w:pStyle w:val="b4"/>
        <w:spacing w:before="24" w:after="24"/>
        <w:ind w:firstLine="480"/>
      </w:pPr>
      <w:r>
        <w:rPr>
          <w:rFonts w:hint="eastAsia"/>
        </w:rPr>
        <w:t>很多情况下，返回给用户的</w:t>
      </w:r>
      <w:r>
        <w:rPr>
          <w:rFonts w:hint="eastAsia"/>
        </w:rPr>
        <w:t>Skyline</w:t>
      </w:r>
      <w:r>
        <w:rPr>
          <w:rFonts w:hint="eastAsia"/>
        </w:rPr>
        <w:t>数据集相对于用户期望的过多，不加以选择的将计算所得的全部结果返回给用户</w:t>
      </w:r>
      <w:del w:id="56" w:author="xixi" w:date="2016-03-29T22:14:00Z">
        <w:r w:rsidDel="00CF2D5D">
          <w:rPr>
            <w:rFonts w:hint="eastAsia"/>
          </w:rPr>
          <w:delText>，是不友好的</w:delText>
        </w:r>
      </w:del>
      <w:r>
        <w:rPr>
          <w:rFonts w:hint="eastAsia"/>
        </w:rPr>
        <w:t>。</w:t>
      </w:r>
      <w:del w:id="57" w:author="xixi" w:date="2016-03-29T22:14:00Z">
        <w:r w:rsidDel="00CF2D5D">
          <w:rPr>
            <w:rFonts w:hint="eastAsia"/>
          </w:rPr>
          <w:delText>所以</w:delText>
        </w:r>
      </w:del>
      <w:r>
        <w:rPr>
          <w:rFonts w:hint="eastAsia"/>
        </w:rPr>
        <w:t>如何选择合适的点返回数据集，是算法是否实用的一个标准。</w:t>
      </w:r>
      <w:commentRangeStart w:id="58"/>
      <w:r>
        <w:rPr>
          <w:rFonts w:hint="eastAsia"/>
        </w:rPr>
        <w:t>合适的点是符合用户偏好、具有代表性、方便用户的下一步查询</w:t>
      </w:r>
      <w:commentRangeEnd w:id="58"/>
      <w:r w:rsidR="00CF2D5D">
        <w:rPr>
          <w:rStyle w:val="af0"/>
          <w:rFonts w:cs="Times New Roman"/>
          <w:kern w:val="0"/>
        </w:rPr>
        <w:commentReference w:id="58"/>
      </w:r>
      <w:r>
        <w:rPr>
          <w:rFonts w:hint="eastAsia"/>
        </w:rPr>
        <w:t>，选择合适的点可以大大的提高算法的性能，并且使用户对整个结果集的全貌有一个了解。这个处理过程要求是瞬时的，所以算法需要有相当高的时间性能。</w:t>
      </w:r>
    </w:p>
    <w:p w14:paraId="2AAA25A4" w14:textId="77777777" w:rsidR="00AA0369" w:rsidRDefault="00AA0369" w:rsidP="00AA0369">
      <w:pPr>
        <w:pStyle w:val="b4"/>
        <w:numPr>
          <w:ilvl w:val="0"/>
          <w:numId w:val="19"/>
        </w:numPr>
        <w:spacing w:before="24" w:after="24"/>
        <w:ind w:firstLineChars="0"/>
      </w:pPr>
      <w:r>
        <w:rPr>
          <w:rFonts w:hint="eastAsia"/>
        </w:rPr>
        <w:t>数据不完整</w:t>
      </w:r>
    </w:p>
    <w:p w14:paraId="5C72D20D" w14:textId="77777777" w:rsidR="00AA0369" w:rsidRDefault="00AA0369" w:rsidP="00AA0369">
      <w:pPr>
        <w:pStyle w:val="b4"/>
        <w:spacing w:before="24" w:after="24"/>
        <w:ind w:firstLine="480"/>
      </w:pPr>
      <w:r w:rsidRPr="00A152DD">
        <w:rPr>
          <w:rFonts w:hint="eastAsia"/>
        </w:rPr>
        <w:t>现阶段</w:t>
      </w:r>
      <w:r>
        <w:rPr>
          <w:rFonts w:hint="eastAsia"/>
        </w:rPr>
        <w:t>我们队</w:t>
      </w:r>
      <w:r w:rsidRPr="00A152DD">
        <w:rPr>
          <w:rFonts w:hint="eastAsia"/>
        </w:rPr>
        <w:t>skyline</w:t>
      </w:r>
      <w:r w:rsidRPr="00A152DD">
        <w:rPr>
          <w:rFonts w:hint="eastAsia"/>
        </w:rPr>
        <w:t>查询算法</w:t>
      </w:r>
      <w:r>
        <w:rPr>
          <w:rFonts w:hint="eastAsia"/>
        </w:rPr>
        <w:t>的研究大多</w:t>
      </w:r>
      <w:r w:rsidRPr="00A152DD">
        <w:rPr>
          <w:rFonts w:hint="eastAsia"/>
        </w:rPr>
        <w:t>基于数据完整性这一前提条件，然而现实中我们搜集到的各种类型的数据集往往都是不完整的，即存在属性值缺失的问题。传统处理属性值空缺的方法主要是利用统计学方法或者机器学习方法进行各种预处理填充和修复，然后在填充和修复完整的数据集上做查询，所以要花费大量的时间在预处理的过程中，这样会延长整个系统的响应速度。</w:t>
      </w:r>
    </w:p>
    <w:p w14:paraId="3BF135E2" w14:textId="77777777" w:rsidR="00AA0369" w:rsidRDefault="00AA0369" w:rsidP="00AA0369">
      <w:pPr>
        <w:pStyle w:val="b4"/>
        <w:numPr>
          <w:ilvl w:val="0"/>
          <w:numId w:val="19"/>
        </w:numPr>
        <w:spacing w:before="24" w:after="24"/>
        <w:ind w:firstLineChars="0"/>
      </w:pPr>
      <w:r>
        <w:rPr>
          <w:rFonts w:hint="eastAsia"/>
        </w:rPr>
        <w:t>数据实时性</w:t>
      </w:r>
    </w:p>
    <w:p w14:paraId="2FACEDED" w14:textId="77777777" w:rsidR="007D17FB" w:rsidRPr="00B52EA3" w:rsidRDefault="00AA0369" w:rsidP="00AA0369">
      <w:pPr>
        <w:pStyle w:val="b4"/>
        <w:spacing w:before="24" w:after="24"/>
        <w:ind w:firstLine="480"/>
      </w:pPr>
      <w:r>
        <w:rPr>
          <w:rFonts w:hint="eastAsia"/>
        </w:rPr>
        <w:t>实际上，真实数据集往往是动态更新的，</w:t>
      </w:r>
      <w:r w:rsidRPr="00E75206">
        <w:rPr>
          <w:rFonts w:hint="eastAsia"/>
        </w:rPr>
        <w:t>几乎所有的应用都期望具有实时的特点。</w:t>
      </w:r>
      <w:r>
        <w:rPr>
          <w:rFonts w:hint="eastAsia"/>
        </w:rPr>
        <w:t>动态数据流上的</w:t>
      </w:r>
      <w:r>
        <w:rPr>
          <w:rFonts w:hint="eastAsia"/>
        </w:rPr>
        <w:t>skyline</w:t>
      </w:r>
      <w:r>
        <w:rPr>
          <w:rFonts w:hint="eastAsia"/>
        </w:rPr>
        <w:t>查询往往很困难，因为数据流模型下的数据规模大、速率快，所以对数据进行快速的处理，连续的查询要求算法有实时在线特性。但是由于数据流的不断到达，时间也在不断地累计，会造成算法的服务质量降低。并且，流上数据速率也不是</w:t>
      </w:r>
      <w:r w:rsidRPr="00E70AC5">
        <w:rPr>
          <w:rFonts w:hint="eastAsia"/>
        </w:rPr>
        <w:t>稳定</w:t>
      </w:r>
      <w:r>
        <w:rPr>
          <w:rFonts w:hint="eastAsia"/>
        </w:rPr>
        <w:t>的</w:t>
      </w:r>
      <w:r w:rsidRPr="00E70AC5">
        <w:rPr>
          <w:rFonts w:hint="eastAsia"/>
        </w:rPr>
        <w:t>,</w:t>
      </w:r>
      <w:r>
        <w:rPr>
          <w:rFonts w:hint="eastAsia"/>
        </w:rPr>
        <w:t>而是</w:t>
      </w:r>
      <w:r w:rsidRPr="00E70AC5">
        <w:rPr>
          <w:rFonts w:hint="eastAsia"/>
        </w:rPr>
        <w:t>随外部环境动态变化</w:t>
      </w:r>
      <w:r>
        <w:rPr>
          <w:rFonts w:hint="eastAsia"/>
        </w:rPr>
        <w:t>。综上，在数据流环境下计算是我们面临的很困难的问题。</w:t>
      </w:r>
    </w:p>
    <w:p w14:paraId="18307A3C" w14:textId="77777777" w:rsidR="00F55897" w:rsidRDefault="00AA0369" w:rsidP="00D67BBD">
      <w:pPr>
        <w:pStyle w:val="b2"/>
      </w:pPr>
      <w:bookmarkStart w:id="59" w:name="_Toc446872805"/>
      <w:r>
        <w:rPr>
          <w:rFonts w:hint="eastAsia"/>
        </w:rPr>
        <w:t>基于位置的</w:t>
      </w:r>
      <w:r>
        <w:rPr>
          <w:rFonts w:hint="eastAsia"/>
        </w:rPr>
        <w:t>Skyline</w:t>
      </w:r>
      <w:r>
        <w:rPr>
          <w:rFonts w:hint="eastAsia"/>
        </w:rPr>
        <w:t>查询研究</w:t>
      </w:r>
      <w:bookmarkEnd w:id="59"/>
    </w:p>
    <w:p w14:paraId="16CE212C" w14:textId="77777777" w:rsidR="007D17FB" w:rsidRPr="00B52EA3" w:rsidRDefault="00AA0369" w:rsidP="007D17FB">
      <w:pPr>
        <w:pStyle w:val="b4"/>
        <w:spacing w:before="24" w:after="24"/>
        <w:ind w:firstLine="480"/>
      </w:pPr>
      <w:r w:rsidRPr="00AA0369">
        <w:rPr>
          <w:rFonts w:hint="eastAsia"/>
        </w:rPr>
        <w:t>近年来，随着无线通信技术和智能移动终端的广泛应用，基于位置的服务得到飞速发展与普及。用户触发查询并将实时的位置信息传给</w:t>
      </w:r>
      <w:r w:rsidRPr="00AA0369">
        <w:rPr>
          <w:rFonts w:hint="eastAsia"/>
        </w:rPr>
        <w:t>LBS</w:t>
      </w:r>
      <w:r w:rsidRPr="00AA0369">
        <w:rPr>
          <w:rFonts w:hint="eastAsia"/>
        </w:rPr>
        <w:t>服务器，服务器根据用户所在的位置返回用户感兴趣的信息以支持用户决策。传统的查询主要考虑用户与数据点之间的位置关系，然而当用户既关注与数据点的距离同时又在数据集的某些属性上有偏好时，传统的基于位置的查询便无法满足用户这种复杂的查询需求。基于位置的</w:t>
      </w:r>
      <w:r w:rsidRPr="00AA0369">
        <w:rPr>
          <w:rFonts w:hint="eastAsia"/>
        </w:rPr>
        <w:t>Skyline</w:t>
      </w:r>
      <w:r w:rsidRPr="00AA0369">
        <w:rPr>
          <w:rFonts w:hint="eastAsia"/>
        </w:rPr>
        <w:t>查询可用于解决这个问题</w:t>
      </w:r>
      <w:r w:rsidR="00576B0C" w:rsidRPr="00576B0C">
        <w:rPr>
          <w:rFonts w:hint="eastAsia"/>
          <w:vertAlign w:val="superscript"/>
        </w:rPr>
        <w:t>[5</w:t>
      </w:r>
      <w:r w:rsidRPr="00576B0C">
        <w:rPr>
          <w:rFonts w:hint="eastAsia"/>
          <w:vertAlign w:val="superscript"/>
        </w:rPr>
        <w:t>]</w:t>
      </w:r>
      <w:r w:rsidRPr="00AA0369">
        <w:rPr>
          <w:rFonts w:hint="eastAsia"/>
        </w:rPr>
        <w:t>，这种特殊的</w:t>
      </w:r>
      <w:r w:rsidRPr="00AA0369">
        <w:rPr>
          <w:rFonts w:hint="eastAsia"/>
        </w:rPr>
        <w:t>Skyline</w:t>
      </w:r>
      <w:r w:rsidRPr="00AA0369">
        <w:rPr>
          <w:rFonts w:hint="eastAsia"/>
        </w:rPr>
        <w:t>查询融合了基于位置的查询与</w:t>
      </w:r>
      <w:r w:rsidRPr="00AA0369">
        <w:rPr>
          <w:rFonts w:hint="eastAsia"/>
        </w:rPr>
        <w:t>Skyline</w:t>
      </w:r>
      <w:r w:rsidRPr="00AA0369">
        <w:rPr>
          <w:rFonts w:hint="eastAsia"/>
        </w:rPr>
        <w:t>查询的优点，</w:t>
      </w:r>
      <w:r w:rsidRPr="00AA0369">
        <w:rPr>
          <w:rFonts w:hint="eastAsia"/>
        </w:rPr>
        <w:lastRenderedPageBreak/>
        <w:t>同时考虑数据点的自身属性及数据点与查询用户的位置关系，能够提供更加有效和精致的服务。</w:t>
      </w:r>
    </w:p>
    <w:p w14:paraId="7CDB527F" w14:textId="77777777" w:rsidR="00F55897" w:rsidRDefault="00AA0369" w:rsidP="00F55897">
      <w:pPr>
        <w:pStyle w:val="b3"/>
      </w:pPr>
      <w:bookmarkStart w:id="60" w:name="_Toc446872806"/>
      <w:r>
        <w:t>LBS</w:t>
      </w:r>
      <w:r>
        <w:rPr>
          <w:rFonts w:hint="eastAsia"/>
        </w:rPr>
        <w:t>服务的概述</w:t>
      </w:r>
      <w:bookmarkEnd w:id="60"/>
    </w:p>
    <w:p w14:paraId="04F8D737" w14:textId="77777777" w:rsidR="00AA0369" w:rsidRDefault="00AA0369" w:rsidP="00AA0369">
      <w:pPr>
        <w:pStyle w:val="b4"/>
        <w:spacing w:before="24" w:after="24"/>
        <w:ind w:firstLine="480"/>
      </w:pPr>
      <w:r>
        <w:rPr>
          <w:rFonts w:hint="eastAsia"/>
        </w:rPr>
        <w:t>基于地理位置的服务（</w:t>
      </w:r>
      <w:r>
        <w:rPr>
          <w:rFonts w:hint="eastAsia"/>
        </w:rPr>
        <w:t>Location-Based Services</w:t>
      </w:r>
      <w:r>
        <w:rPr>
          <w:rFonts w:hint="eastAsia"/>
        </w:rPr>
        <w:t>，</w:t>
      </w:r>
      <w:r>
        <w:rPr>
          <w:rFonts w:hint="eastAsia"/>
        </w:rPr>
        <w:t>LBS</w:t>
      </w:r>
      <w:r>
        <w:rPr>
          <w:rFonts w:hint="eastAsia"/>
        </w:rPr>
        <w:t>）起源于上个世纪</w:t>
      </w:r>
      <w:r>
        <w:rPr>
          <w:rFonts w:hint="eastAsia"/>
        </w:rPr>
        <w:t>70</w:t>
      </w:r>
      <w:r>
        <w:rPr>
          <w:rFonts w:hint="eastAsia"/>
        </w:rPr>
        <w:t>年代的美国，它并不是一项新技术。早期的</w:t>
      </w:r>
      <w:r w:rsidR="00196542">
        <w:rPr>
          <w:rFonts w:hint="eastAsia"/>
        </w:rPr>
        <w:t>LBS</w:t>
      </w:r>
      <w:r>
        <w:rPr>
          <w:rFonts w:hint="eastAsia"/>
        </w:rPr>
        <w:t>系统主要用于在紧急情况下快速定位求助者的位置，以便实施救援，如美国的</w:t>
      </w:r>
      <w:r>
        <w:rPr>
          <w:rFonts w:hint="eastAsia"/>
        </w:rPr>
        <w:t>E911</w:t>
      </w:r>
      <w:r>
        <w:rPr>
          <w:rFonts w:hint="eastAsia"/>
        </w:rPr>
        <w:t>系统和欧洲的</w:t>
      </w:r>
      <w:r>
        <w:rPr>
          <w:rFonts w:hint="eastAsia"/>
        </w:rPr>
        <w:t>E112</w:t>
      </w:r>
      <w:r>
        <w:rPr>
          <w:rFonts w:hint="eastAsia"/>
        </w:rPr>
        <w:t>系统</w:t>
      </w:r>
      <w:r w:rsidR="006566AF" w:rsidRPr="006566AF">
        <w:rPr>
          <w:rFonts w:hint="eastAsia"/>
          <w:vertAlign w:val="superscript"/>
        </w:rPr>
        <w:t>[</w:t>
      </w:r>
      <w:r w:rsidR="006566AF" w:rsidRPr="006566AF">
        <w:rPr>
          <w:vertAlign w:val="superscript"/>
        </w:rPr>
        <w:t>4]</w:t>
      </w:r>
      <w:r>
        <w:rPr>
          <w:rFonts w:hint="eastAsia"/>
        </w:rPr>
        <w:t>。当前</w:t>
      </w:r>
      <w:r>
        <w:rPr>
          <w:rFonts w:hint="eastAsia"/>
        </w:rPr>
        <w:t>LBS</w:t>
      </w:r>
      <w:r>
        <w:rPr>
          <w:rFonts w:hint="eastAsia"/>
        </w:rPr>
        <w:t>已经广泛应用在军事、交通、物流、医疗等领域中。</w:t>
      </w:r>
    </w:p>
    <w:p w14:paraId="5964FCDF" w14:textId="77777777" w:rsidR="00AA0369" w:rsidRDefault="00AA0369" w:rsidP="00AA0369">
      <w:pPr>
        <w:pStyle w:val="b4"/>
        <w:spacing w:before="24" w:after="24"/>
        <w:ind w:firstLine="480"/>
      </w:pPr>
      <w:r>
        <w:rPr>
          <w:rFonts w:hint="eastAsia"/>
        </w:rPr>
        <w:t>LBS</w:t>
      </w:r>
      <w:r>
        <w:rPr>
          <w:rFonts w:hint="eastAsia"/>
        </w:rPr>
        <w:t>是利用现代计算机技术、移动通信技术、移动互联网技术、移动定位技术、全球定位系统、地理信息系统以及遥感等相关技术集成提供与位置相关的信息及规律的特殊服务。</w:t>
      </w:r>
      <w:r>
        <w:rPr>
          <w:rFonts w:hint="eastAsia"/>
        </w:rPr>
        <w:t>LBS</w:t>
      </w:r>
      <w:r>
        <w:rPr>
          <w:rFonts w:hint="eastAsia"/>
        </w:rPr>
        <w:t>移动应用能够满足当前手机用户对信息服务四个方面的要求，即在任何时间、任何位置、任意设备和所有信息内容上享有合理的自由度。一些位置服务，包括提供天气信息，提供公交信息的服务在内，尽管与用户当前的位置无关，但也可以归于</w:t>
      </w:r>
      <w:r>
        <w:rPr>
          <w:rFonts w:hint="eastAsia"/>
        </w:rPr>
        <w:t>LBS</w:t>
      </w:r>
      <w:r>
        <w:rPr>
          <w:rFonts w:hint="eastAsia"/>
        </w:rPr>
        <w:t>服务之内</w:t>
      </w:r>
      <w:r>
        <w:rPr>
          <w:rFonts w:hint="eastAsia"/>
        </w:rPr>
        <w:t>[19]</w:t>
      </w:r>
      <w:r>
        <w:rPr>
          <w:rFonts w:hint="eastAsia"/>
        </w:rPr>
        <w:t>。</w:t>
      </w:r>
      <w:r>
        <w:rPr>
          <w:rFonts w:hint="eastAsia"/>
        </w:rPr>
        <w:t xml:space="preserve"> </w:t>
      </w:r>
    </w:p>
    <w:p w14:paraId="1245D114" w14:textId="77777777" w:rsidR="00AA0369" w:rsidRDefault="00AA0369" w:rsidP="00AA0369">
      <w:pPr>
        <w:pStyle w:val="b4"/>
        <w:spacing w:before="24" w:after="24"/>
        <w:ind w:firstLine="480"/>
      </w:pPr>
      <w:r>
        <w:rPr>
          <w:rFonts w:hint="eastAsia"/>
        </w:rPr>
        <w:t>LBS</w:t>
      </w:r>
      <w:r>
        <w:rPr>
          <w:rFonts w:hint="eastAsia"/>
        </w:rPr>
        <w:t>系统由计算机网络（</w:t>
      </w:r>
      <w:r>
        <w:rPr>
          <w:rFonts w:hint="eastAsia"/>
        </w:rPr>
        <w:t>Internet</w:t>
      </w:r>
      <w:r>
        <w:rPr>
          <w:rFonts w:hint="eastAsia"/>
        </w:rPr>
        <w:t>）、移动通信网络（</w:t>
      </w:r>
      <w:r>
        <w:rPr>
          <w:rFonts w:hint="eastAsia"/>
        </w:rPr>
        <w:t>GPRS</w:t>
      </w:r>
      <w:r>
        <w:rPr>
          <w:rFonts w:hint="eastAsia"/>
        </w:rPr>
        <w:t>或</w:t>
      </w:r>
      <w:r>
        <w:rPr>
          <w:rFonts w:hint="eastAsia"/>
        </w:rPr>
        <w:t>HSDPA</w:t>
      </w:r>
      <w:r>
        <w:rPr>
          <w:rFonts w:hint="eastAsia"/>
        </w:rPr>
        <w:t>）组成、移动终端（智能手机、平板电脑等）以及</w:t>
      </w:r>
      <w:r w:rsidR="006566AF">
        <w:rPr>
          <w:rFonts w:hint="eastAsia"/>
        </w:rPr>
        <w:t>LBS</w:t>
      </w:r>
      <w:r>
        <w:rPr>
          <w:rFonts w:hint="eastAsia"/>
        </w:rPr>
        <w:t>服务平台组成</w:t>
      </w:r>
      <w:r w:rsidR="00280497" w:rsidRPr="00280497">
        <w:rPr>
          <w:rFonts w:hint="eastAsia"/>
          <w:vertAlign w:val="superscript"/>
        </w:rPr>
        <w:t>[12]</w:t>
      </w:r>
      <w:r>
        <w:rPr>
          <w:rFonts w:hint="eastAsia"/>
        </w:rPr>
        <w:t>。</w:t>
      </w:r>
      <w:r>
        <w:rPr>
          <w:rFonts w:hint="eastAsia"/>
        </w:rPr>
        <w:t xml:space="preserve">LBS </w:t>
      </w:r>
      <w:r>
        <w:rPr>
          <w:rFonts w:hint="eastAsia"/>
        </w:rPr>
        <w:t>系统通过移动设备本身的全球定位功能（</w:t>
      </w:r>
      <w:r>
        <w:rPr>
          <w:rFonts w:hint="eastAsia"/>
        </w:rPr>
        <w:t>Global Positioning System</w:t>
      </w:r>
      <w:r>
        <w:rPr>
          <w:rFonts w:hint="eastAsia"/>
        </w:rPr>
        <w:t>，</w:t>
      </w:r>
      <w:r>
        <w:rPr>
          <w:rFonts w:hint="eastAsia"/>
        </w:rPr>
        <w:t>GPS</w:t>
      </w:r>
      <w:r>
        <w:rPr>
          <w:rFonts w:hint="eastAsia"/>
        </w:rPr>
        <w:t>）或者通过运营商提供的无线通讯网络（如</w:t>
      </w:r>
      <w:r>
        <w:rPr>
          <w:rFonts w:hint="eastAsia"/>
        </w:rPr>
        <w:t>GSM</w:t>
      </w:r>
      <w:r>
        <w:rPr>
          <w:rFonts w:hint="eastAsia"/>
        </w:rPr>
        <w:t>，</w:t>
      </w:r>
      <w:r>
        <w:rPr>
          <w:rFonts w:hint="eastAsia"/>
        </w:rPr>
        <w:t>CDMA</w:t>
      </w:r>
      <w:r>
        <w:rPr>
          <w:rFonts w:hint="eastAsia"/>
        </w:rPr>
        <w:t>等）获取用户的具体位置以及随时间变化规律，并通过移动通讯网络向</w:t>
      </w:r>
      <w:r>
        <w:rPr>
          <w:rFonts w:hint="eastAsia"/>
        </w:rPr>
        <w:t>LBS</w:t>
      </w:r>
      <w:r>
        <w:rPr>
          <w:rFonts w:hint="eastAsia"/>
        </w:rPr>
        <w:t>应用运营商的服务平台发送当前位置信息及其他请求，</w:t>
      </w:r>
      <w:r>
        <w:rPr>
          <w:rFonts w:hint="eastAsia"/>
        </w:rPr>
        <w:t>LBS</w:t>
      </w:r>
      <w:r>
        <w:rPr>
          <w:rFonts w:hint="eastAsia"/>
        </w:rPr>
        <w:t>服务平台利用推荐算法跟据用户当前位置、情境信息对用户请求进行处理，将结果通过移动通讯网络发送给用户。</w:t>
      </w:r>
    </w:p>
    <w:p w14:paraId="1B72AC7B" w14:textId="77777777" w:rsidR="00AA0369" w:rsidRDefault="00AA0369" w:rsidP="00AA0369">
      <w:pPr>
        <w:pStyle w:val="b4"/>
        <w:spacing w:before="24" w:after="24"/>
        <w:ind w:firstLine="480"/>
      </w:pPr>
      <w:r>
        <w:rPr>
          <w:rFonts w:hint="eastAsia"/>
        </w:rPr>
        <w:t>经过十几年的发展，</w:t>
      </w:r>
      <w:r>
        <w:rPr>
          <w:rFonts w:hint="eastAsia"/>
        </w:rPr>
        <w:t>LBS</w:t>
      </w:r>
      <w:r>
        <w:rPr>
          <w:rFonts w:hint="eastAsia"/>
        </w:rPr>
        <w:t>应用已具备定位快捷准确、计算功能强大、种类丰富多样、使用简单方便等一系列特点。当前的</w:t>
      </w:r>
      <w:r>
        <w:rPr>
          <w:rFonts w:hint="eastAsia"/>
        </w:rPr>
        <w:t>LBS</w:t>
      </w:r>
      <w:r>
        <w:rPr>
          <w:rFonts w:hint="eastAsia"/>
        </w:rPr>
        <w:t>应用以不仅仅满足于向用户提供导航信息、天气信息等传统服务模式，而是向着个性化、电子商务化、社交化的模式不断发展。当下常用的各类移动应用，包括通讯软件—微信，电子商务平台—大众点评网，社交软件—微博等都纷纷加入</w:t>
      </w:r>
      <w:r>
        <w:rPr>
          <w:rFonts w:hint="eastAsia"/>
        </w:rPr>
        <w:t>LBS</w:t>
      </w:r>
      <w:r>
        <w:rPr>
          <w:rFonts w:hint="eastAsia"/>
        </w:rPr>
        <w:t>系统。传统</w:t>
      </w:r>
      <w:r>
        <w:rPr>
          <w:rFonts w:hint="eastAsia"/>
        </w:rPr>
        <w:t>LBS</w:t>
      </w:r>
      <w:r>
        <w:rPr>
          <w:rFonts w:hint="eastAsia"/>
        </w:rPr>
        <w:t>移动应用与其他类型移动应用的交叉与融合已经成为移动应用开发的重要方向，这也使得</w:t>
      </w:r>
      <w:r>
        <w:rPr>
          <w:rFonts w:hint="eastAsia"/>
        </w:rPr>
        <w:t>LBS</w:t>
      </w:r>
      <w:r>
        <w:rPr>
          <w:rFonts w:hint="eastAsia"/>
        </w:rPr>
        <w:t>系统不断深入人们日常生活的各个方面，从而不断改善人们的生活方式。</w:t>
      </w:r>
    </w:p>
    <w:p w14:paraId="194FB7B6" w14:textId="77777777" w:rsidR="007D17FB" w:rsidRPr="00B52EA3" w:rsidRDefault="00AA0369" w:rsidP="00AA0369">
      <w:pPr>
        <w:pStyle w:val="b4"/>
        <w:spacing w:before="24" w:after="24"/>
        <w:ind w:firstLine="480"/>
      </w:pPr>
      <w:r>
        <w:rPr>
          <w:rFonts w:hint="eastAsia"/>
        </w:rPr>
        <w:t>随着</w:t>
      </w:r>
      <w:r>
        <w:rPr>
          <w:rFonts w:hint="eastAsia"/>
        </w:rPr>
        <w:t>LBS</w:t>
      </w:r>
      <w:r>
        <w:rPr>
          <w:rFonts w:hint="eastAsia"/>
        </w:rPr>
        <w:t>系统功能的不断丰富和扩展，</w:t>
      </w:r>
      <w:r>
        <w:rPr>
          <w:rFonts w:hint="eastAsia"/>
        </w:rPr>
        <w:t>LBS</w:t>
      </w:r>
      <w:r>
        <w:rPr>
          <w:rFonts w:hint="eastAsia"/>
        </w:rPr>
        <w:t>系统需要处理大量信息，</w:t>
      </w:r>
      <w:r>
        <w:rPr>
          <w:rFonts w:hint="eastAsia"/>
        </w:rPr>
        <w:t>LBS</w:t>
      </w:r>
      <w:r>
        <w:rPr>
          <w:rFonts w:hint="eastAsia"/>
        </w:rPr>
        <w:t>系统的通信速度与计算能力已成为影响其成功与否的重要因素。另外，随着</w:t>
      </w:r>
      <w:r>
        <w:rPr>
          <w:rFonts w:hint="eastAsia"/>
        </w:rPr>
        <w:t>LBS</w:t>
      </w:r>
      <w:r>
        <w:rPr>
          <w:rFonts w:hint="eastAsia"/>
        </w:rPr>
        <w:t>技术的不断发展，如今的</w:t>
      </w:r>
      <w:r>
        <w:rPr>
          <w:rFonts w:hint="eastAsia"/>
        </w:rPr>
        <w:t>LBS</w:t>
      </w:r>
      <w:r>
        <w:rPr>
          <w:rFonts w:hint="eastAsia"/>
        </w:rPr>
        <w:t>系统已不仅仅根据用户的地理位置提供服务，而是综合考虑用户当前所处情境与上下文信息。用户的情景信息是能够</w:t>
      </w:r>
      <w:r>
        <w:rPr>
          <w:rFonts w:hint="eastAsia"/>
        </w:rPr>
        <w:lastRenderedPageBreak/>
        <w:t>影响用户需求表达的环境因素，既包括主观因素也包括客观因素。其中，主观因素主要指和用户自身的特性如个人偏好，生活习惯等</w:t>
      </w:r>
      <w:r>
        <w:rPr>
          <w:rFonts w:hint="eastAsia"/>
        </w:rPr>
        <w:t xml:space="preserve">; </w:t>
      </w:r>
      <w:r>
        <w:rPr>
          <w:rFonts w:hint="eastAsia"/>
        </w:rPr>
        <w:t>客观因素主要指当前的时间、当前地理位置、当前天气等。情境信息会很大程度的影响用户的短期偏好。为了给用户提供个性化服务和信息，</w:t>
      </w:r>
      <w:r>
        <w:rPr>
          <w:rFonts w:hint="eastAsia"/>
        </w:rPr>
        <w:t>LBS</w:t>
      </w:r>
      <w:r>
        <w:rPr>
          <w:rFonts w:hint="eastAsia"/>
        </w:rPr>
        <w:t>系统所使用的推荐算法需要综合分析用户的情境信息。</w:t>
      </w:r>
    </w:p>
    <w:p w14:paraId="22479078" w14:textId="77777777" w:rsidR="00F55897" w:rsidRDefault="00AA0369" w:rsidP="00D67BBD">
      <w:pPr>
        <w:pStyle w:val="b3"/>
      </w:pPr>
      <w:bookmarkStart w:id="61" w:name="_Toc446872807"/>
      <w:r>
        <w:rPr>
          <w:rFonts w:hint="eastAsia"/>
        </w:rPr>
        <w:t>研究中的问题</w:t>
      </w:r>
      <w:bookmarkEnd w:id="61"/>
    </w:p>
    <w:p w14:paraId="2E7E0CC8" w14:textId="77777777" w:rsidR="00AA0369" w:rsidRDefault="00AA0369" w:rsidP="00AA0369">
      <w:pPr>
        <w:pStyle w:val="b4"/>
        <w:numPr>
          <w:ilvl w:val="0"/>
          <w:numId w:val="20"/>
        </w:numPr>
        <w:spacing w:before="24" w:after="24"/>
        <w:ind w:firstLineChars="0"/>
      </w:pPr>
      <w:r>
        <w:rPr>
          <w:rFonts w:hint="eastAsia"/>
        </w:rPr>
        <w:t>隐私保护</w:t>
      </w:r>
    </w:p>
    <w:p w14:paraId="34BD2F8C" w14:textId="77777777" w:rsidR="00AA0369" w:rsidRDefault="00AA0369" w:rsidP="00AA0369">
      <w:pPr>
        <w:pStyle w:val="b4"/>
        <w:spacing w:before="24" w:after="24"/>
        <w:ind w:firstLine="480"/>
        <w:jc w:val="left"/>
      </w:pPr>
      <w:r w:rsidRPr="008930AE">
        <w:rPr>
          <w:rFonts w:hint="eastAsia"/>
        </w:rPr>
        <w:t>基于位置服务中的隐私内容涉及两个方面</w:t>
      </w:r>
      <w:r w:rsidR="00280497" w:rsidRPr="00280497">
        <w:rPr>
          <w:rFonts w:hint="eastAsia"/>
          <w:vertAlign w:val="superscript"/>
        </w:rPr>
        <w:t>[13</w:t>
      </w:r>
      <w:r w:rsidRPr="00280497">
        <w:rPr>
          <w:rFonts w:hint="eastAsia"/>
          <w:vertAlign w:val="superscript"/>
        </w:rPr>
        <w:t>]</w:t>
      </w:r>
      <w:r w:rsidRPr="008930AE">
        <w:rPr>
          <w:rFonts w:hint="eastAsia"/>
        </w:rPr>
        <w:t>，即位置隐私和查询隐私。位置隐私中的位置指用户过去或现在的位置，查询隐私指涉及敏感信息的查询内容。目前也有一些技术来保护隐私，如假位置</w:t>
      </w:r>
      <w:r w:rsidR="00280497" w:rsidRPr="00280497">
        <w:rPr>
          <w:rFonts w:hint="eastAsia"/>
          <w:vertAlign w:val="superscript"/>
        </w:rPr>
        <w:t>[14</w:t>
      </w:r>
      <w:r w:rsidRPr="00280497">
        <w:rPr>
          <w:rFonts w:hint="eastAsia"/>
          <w:vertAlign w:val="superscript"/>
        </w:rPr>
        <w:t>]</w:t>
      </w:r>
      <w:r w:rsidRPr="008930AE">
        <w:rPr>
          <w:rFonts w:hint="eastAsia"/>
        </w:rPr>
        <w:t>、时空匿名</w:t>
      </w:r>
      <w:r w:rsidR="00280497" w:rsidRPr="00280497">
        <w:rPr>
          <w:rFonts w:hint="eastAsia"/>
          <w:vertAlign w:val="superscript"/>
        </w:rPr>
        <w:t>[15</w:t>
      </w:r>
      <w:r w:rsidRPr="00280497">
        <w:rPr>
          <w:rFonts w:hint="eastAsia"/>
          <w:vertAlign w:val="superscript"/>
        </w:rPr>
        <w:t>]</w:t>
      </w:r>
      <w:r w:rsidRPr="008930AE">
        <w:rPr>
          <w:rFonts w:hint="eastAsia"/>
        </w:rPr>
        <w:t>、空间加密</w:t>
      </w:r>
      <w:r w:rsidR="00280497" w:rsidRPr="00280497">
        <w:rPr>
          <w:rFonts w:hint="eastAsia"/>
          <w:vertAlign w:val="superscript"/>
        </w:rPr>
        <w:t>[16</w:t>
      </w:r>
      <w:r w:rsidRPr="00280497">
        <w:rPr>
          <w:rFonts w:hint="eastAsia"/>
          <w:vertAlign w:val="superscript"/>
        </w:rPr>
        <w:t>]</w:t>
      </w:r>
      <w:r>
        <w:rPr>
          <w:rFonts w:hint="eastAsia"/>
        </w:rPr>
        <w:t>等。然而位置隐私研究中依然面临着</w:t>
      </w:r>
      <w:r w:rsidRPr="008930AE">
        <w:rPr>
          <w:rFonts w:hint="eastAsia"/>
        </w:rPr>
        <w:t>几个方面的挑</w:t>
      </w:r>
      <w:commentRangeStart w:id="62"/>
      <w:r w:rsidRPr="008930AE">
        <w:rPr>
          <w:rFonts w:hint="eastAsia"/>
        </w:rPr>
        <w:t>战</w:t>
      </w:r>
      <w:del w:id="63" w:author="xixi" w:date="2016-03-29T22:17:00Z">
        <w:r w:rsidDel="00CF2D5D">
          <w:rPr>
            <w:rFonts w:hint="eastAsia"/>
          </w:rPr>
          <w:delText>:</w:delText>
        </w:r>
      </w:del>
      <w:ins w:id="64" w:author="xixi" w:date="2016-03-29T22:17:00Z">
        <w:r w:rsidR="00CF2D5D">
          <w:rPr>
            <w:rFonts w:hint="eastAsia"/>
          </w:rPr>
          <w:t>：</w:t>
        </w:r>
        <w:commentRangeEnd w:id="62"/>
        <w:r w:rsidR="00CF2D5D">
          <w:rPr>
            <w:rStyle w:val="af0"/>
            <w:rFonts w:cs="Times New Roman"/>
            <w:kern w:val="0"/>
          </w:rPr>
          <w:commentReference w:id="62"/>
        </w:r>
      </w:ins>
      <w:r w:rsidRPr="008930AE">
        <w:rPr>
          <w:rFonts w:hint="eastAsia"/>
        </w:rPr>
        <w:t>隐私保护与位置服务是一对矛盾</w:t>
      </w:r>
      <w:r>
        <w:rPr>
          <w:rFonts w:hint="eastAsia"/>
        </w:rPr>
        <w:t>，提供位置服务的同时必然会获取你的位置；基于位置服务的请求需要</w:t>
      </w:r>
      <w:ins w:id="65" w:author="xixi" w:date="2016-03-29T22:17:00Z">
        <w:r w:rsidR="00CF2D5D">
          <w:rPr>
            <w:rFonts w:hint="eastAsia"/>
          </w:rPr>
          <w:t>进行</w:t>
        </w:r>
      </w:ins>
      <w:del w:id="66" w:author="xixi" w:date="2016-03-29T22:17:00Z">
        <w:r w:rsidDel="00CF2D5D">
          <w:rPr>
            <w:rFonts w:hint="eastAsia"/>
          </w:rPr>
          <w:delText>精心</w:delText>
        </w:r>
      </w:del>
      <w:r>
        <w:rPr>
          <w:rFonts w:hint="eastAsia"/>
        </w:rPr>
        <w:t>在线处理，所以</w:t>
      </w:r>
      <w:r w:rsidRPr="008930AE">
        <w:rPr>
          <w:rFonts w:hint="eastAsia"/>
        </w:rPr>
        <w:t>位置匿名具有实时性要求</w:t>
      </w:r>
      <w:commentRangeStart w:id="67"/>
      <w:r>
        <w:rPr>
          <w:rFonts w:hint="eastAsia"/>
        </w:rPr>
        <w:t>;</w:t>
      </w:r>
      <w:commentRangeEnd w:id="67"/>
      <w:r w:rsidR="00CF2D5D">
        <w:rPr>
          <w:rStyle w:val="af0"/>
          <w:rFonts w:cs="Times New Roman"/>
          <w:kern w:val="0"/>
        </w:rPr>
        <w:commentReference w:id="67"/>
      </w:r>
      <w:r w:rsidRPr="008930AE">
        <w:rPr>
          <w:rFonts w:hint="eastAsia"/>
        </w:rPr>
        <w:t>不同用户的隐私要求大相径庭，所以隐私保护需要满足个性化的需求。</w:t>
      </w:r>
    </w:p>
    <w:p w14:paraId="58D5CDFF" w14:textId="77777777" w:rsidR="00AA0369" w:rsidRDefault="00AA0369" w:rsidP="00AA0369">
      <w:pPr>
        <w:pStyle w:val="b4"/>
        <w:numPr>
          <w:ilvl w:val="0"/>
          <w:numId w:val="20"/>
        </w:numPr>
        <w:spacing w:before="24" w:after="24"/>
        <w:ind w:firstLineChars="0"/>
      </w:pPr>
      <w:r>
        <w:rPr>
          <w:rFonts w:hint="eastAsia"/>
        </w:rPr>
        <w:t>个性化需求</w:t>
      </w:r>
    </w:p>
    <w:p w14:paraId="1D4C9C0F" w14:textId="77777777" w:rsidR="00AA0369" w:rsidRDefault="00AA0369" w:rsidP="00AA0369">
      <w:pPr>
        <w:pStyle w:val="b4"/>
        <w:spacing w:before="24" w:after="24"/>
        <w:ind w:firstLine="480"/>
      </w:pPr>
      <w:r>
        <w:rPr>
          <w:rFonts w:hint="eastAsia"/>
        </w:rPr>
        <w:t>基于位置服务的个性化需求越来越突出，因此这类服务需要符合用户个人爱好以及用户上下文信息，实现高效精准的服务。通常情况下，用户的需求不仅仅是距离，还会附加一些属性，所以在实现算法时需要考虑一些因素。</w:t>
      </w:r>
    </w:p>
    <w:p w14:paraId="1F0BBEEC" w14:textId="77777777" w:rsidR="00B52EA3" w:rsidRPr="00AA0369" w:rsidRDefault="00B52EA3" w:rsidP="00B52EA3">
      <w:pPr>
        <w:pStyle w:val="b4"/>
        <w:spacing w:before="24" w:after="24"/>
        <w:ind w:firstLine="480"/>
      </w:pPr>
    </w:p>
    <w:p w14:paraId="20A8248D" w14:textId="77777777" w:rsidR="007D17FB" w:rsidRPr="00965678" w:rsidRDefault="00AA0369" w:rsidP="00D67BBD">
      <w:pPr>
        <w:pStyle w:val="b1"/>
      </w:pPr>
      <w:bookmarkStart w:id="68" w:name="_Toc446872808"/>
      <w:r>
        <w:rPr>
          <w:rFonts w:hint="eastAsia"/>
        </w:rPr>
        <w:lastRenderedPageBreak/>
        <w:t>研究内容、预期目标及研究方法</w:t>
      </w:r>
      <w:bookmarkEnd w:id="68"/>
    </w:p>
    <w:p w14:paraId="6D8EED44" w14:textId="77777777" w:rsidR="005D01F8" w:rsidRDefault="00AA0369" w:rsidP="00D67BBD">
      <w:pPr>
        <w:pStyle w:val="b2"/>
      </w:pPr>
      <w:bookmarkStart w:id="69" w:name="_Toc446872809"/>
      <w:r>
        <w:rPr>
          <w:rFonts w:hint="eastAsia"/>
        </w:rPr>
        <w:t>研究内容</w:t>
      </w:r>
      <w:bookmarkEnd w:id="69"/>
    </w:p>
    <w:p w14:paraId="1F3144D0" w14:textId="77777777" w:rsidR="00414A38" w:rsidRDefault="005712E3" w:rsidP="005712E3">
      <w:pPr>
        <w:pStyle w:val="b4"/>
        <w:spacing w:before="24" w:after="24"/>
        <w:ind w:firstLine="480"/>
      </w:pPr>
      <w:r>
        <w:rPr>
          <w:rFonts w:hint="eastAsia"/>
        </w:rPr>
        <w:t>假设用户</w:t>
      </w:r>
      <w:r w:rsidRPr="00AE40BA">
        <w:rPr>
          <w:i/>
          <w:rPrChange w:id="70" w:author="xixi" w:date="2016-03-29T22:19:00Z">
            <w:rPr/>
          </w:rPrChange>
        </w:rPr>
        <w:t>A</w:t>
      </w:r>
      <w:r>
        <w:rPr>
          <w:rFonts w:hint="eastAsia"/>
        </w:rPr>
        <w:t>在寻找一家餐厅吃饭，</w:t>
      </w:r>
      <w:r w:rsidR="00414A38">
        <w:rPr>
          <w:rFonts w:hint="eastAsia"/>
        </w:rPr>
        <w:t>希望通过请求</w:t>
      </w:r>
      <w:r>
        <w:rPr>
          <w:rFonts w:hint="eastAsia"/>
        </w:rPr>
        <w:t>Skyline</w:t>
      </w:r>
      <w:r>
        <w:rPr>
          <w:rFonts w:hint="eastAsia"/>
        </w:rPr>
        <w:t>查询寻找感兴趣的餐馆，他们不仅关注餐馆的价格和类型</w:t>
      </w:r>
      <w:r w:rsidR="00414A38">
        <w:rPr>
          <w:rFonts w:hint="eastAsia"/>
        </w:rPr>
        <w:t>同时希望餐馆离他们越近越好。</w:t>
      </w:r>
      <w:r w:rsidR="00877444">
        <w:rPr>
          <w:rFonts w:hint="eastAsia"/>
        </w:rPr>
        <w:t>一个餐厅的数据集存在用户移动客户端的</w:t>
      </w:r>
      <w:r w:rsidR="00877444">
        <w:rPr>
          <w:rFonts w:hint="eastAsia"/>
        </w:rPr>
        <w:t>R</w:t>
      </w:r>
      <w:r w:rsidR="00877444">
        <w:t>DBMS</w:t>
      </w:r>
      <w:r w:rsidR="00877444">
        <w:rPr>
          <w:rFonts w:hint="eastAsia"/>
        </w:rPr>
        <w:t>中，如表</w:t>
      </w:r>
      <w:r w:rsidR="00877444">
        <w:rPr>
          <w:rFonts w:hint="eastAsia"/>
        </w:rPr>
        <w:t>3.1</w:t>
      </w:r>
      <w:r w:rsidR="00877444">
        <w:rPr>
          <w:rFonts w:hint="eastAsia"/>
        </w:rPr>
        <w:t>所示。表中存有十个餐厅，除了</w:t>
      </w:r>
      <w:r w:rsidR="00877444">
        <w:rPr>
          <w:rFonts w:hint="eastAsia"/>
        </w:rPr>
        <w:t>location</w:t>
      </w:r>
      <w:r w:rsidR="00877444">
        <w:rPr>
          <w:rFonts w:hint="eastAsia"/>
        </w:rPr>
        <w:t>这个属性外，还有</w:t>
      </w:r>
      <w:r w:rsidR="00877444">
        <w:rPr>
          <w:rFonts w:hint="eastAsia"/>
        </w:rPr>
        <w:t>type</w:t>
      </w:r>
      <w:r w:rsidR="00877444">
        <w:rPr>
          <w:rFonts w:hint="eastAsia"/>
        </w:rPr>
        <w:t>和</w:t>
      </w:r>
      <w:r w:rsidR="00877444">
        <w:rPr>
          <w:rFonts w:hint="eastAsia"/>
        </w:rPr>
        <w:t>price</w:t>
      </w:r>
      <w:r w:rsidR="00877444">
        <w:rPr>
          <w:rFonts w:hint="eastAsia"/>
        </w:rPr>
        <w:t>这两个属性。</w:t>
      </w:r>
    </w:p>
    <w:p w14:paraId="4029A3D3" w14:textId="77777777" w:rsidR="00877444" w:rsidRPr="007F55B8" w:rsidRDefault="004847D7" w:rsidP="00224627">
      <w:pPr>
        <w:pStyle w:val="b4"/>
        <w:spacing w:beforeLines="50" w:before="120" w:afterLines="150" w:after="360" w:line="360" w:lineRule="auto"/>
        <w:ind w:firstLine="422"/>
        <w:jc w:val="center"/>
        <w:rPr>
          <w:rFonts w:ascii="黑体" w:eastAsia="黑体" w:hAnsi="黑体"/>
          <w:b/>
          <w:sz w:val="21"/>
          <w:szCs w:val="21"/>
        </w:rPr>
      </w:pPr>
      <w:r w:rsidRPr="007F55B8">
        <w:rPr>
          <w:rFonts w:ascii="黑体" w:eastAsia="黑体" w:hAnsi="黑体" w:hint="eastAsia"/>
          <w:b/>
          <w:sz w:val="21"/>
          <w:szCs w:val="21"/>
        </w:rPr>
        <w:t>表</w:t>
      </w:r>
      <w:r w:rsidR="00E61A28">
        <w:rPr>
          <w:rFonts w:ascii="黑体" w:eastAsia="黑体" w:hAnsi="黑体" w:hint="eastAsia"/>
          <w:b/>
          <w:sz w:val="21"/>
          <w:szCs w:val="21"/>
        </w:rPr>
        <w:t>3-</w:t>
      </w:r>
      <w:r w:rsidRPr="007F55B8">
        <w:rPr>
          <w:rFonts w:ascii="黑体" w:eastAsia="黑体" w:hAnsi="黑体" w:hint="eastAsia"/>
          <w:b/>
          <w:sz w:val="21"/>
          <w:szCs w:val="21"/>
        </w:rPr>
        <w:t>1</w:t>
      </w:r>
      <w:r w:rsidR="00877444" w:rsidRPr="007F55B8">
        <w:rPr>
          <w:rFonts w:ascii="黑体" w:eastAsia="黑体" w:hAnsi="黑体" w:hint="eastAsia"/>
          <w:b/>
          <w:sz w:val="21"/>
          <w:szCs w:val="21"/>
        </w:rPr>
        <w:t>餐厅数据库</w:t>
      </w:r>
    </w:p>
    <w:tbl>
      <w:tblPr>
        <w:tblStyle w:val="a9"/>
        <w:tblW w:w="0" w:type="auto"/>
        <w:tblLook w:val="04A0" w:firstRow="1" w:lastRow="0" w:firstColumn="1" w:lastColumn="0" w:noHBand="0" w:noVBand="1"/>
      </w:tblPr>
      <w:tblGrid>
        <w:gridCol w:w="1981"/>
        <w:gridCol w:w="1982"/>
        <w:gridCol w:w="1982"/>
        <w:gridCol w:w="1982"/>
      </w:tblGrid>
      <w:tr w:rsidR="00877444" w14:paraId="201AF84F" w14:textId="77777777" w:rsidTr="00877444">
        <w:tc>
          <w:tcPr>
            <w:tcW w:w="1981" w:type="dxa"/>
          </w:tcPr>
          <w:p w14:paraId="187E9B57" w14:textId="77777777" w:rsidR="00877444" w:rsidRDefault="00877444" w:rsidP="007C4478">
            <w:pPr>
              <w:pStyle w:val="b4"/>
              <w:spacing w:before="24" w:after="24"/>
              <w:ind w:firstLineChars="0" w:firstLine="0"/>
              <w:jc w:val="center"/>
            </w:pPr>
            <w:r>
              <w:t>R</w:t>
            </w:r>
            <w:r>
              <w:rPr>
                <w:rFonts w:hint="eastAsia"/>
              </w:rPr>
              <w:t>estaurant</w:t>
            </w:r>
          </w:p>
        </w:tc>
        <w:tc>
          <w:tcPr>
            <w:tcW w:w="1982" w:type="dxa"/>
          </w:tcPr>
          <w:p w14:paraId="4C1A093C" w14:textId="77777777" w:rsidR="00877444" w:rsidRDefault="00877444" w:rsidP="007C4478">
            <w:pPr>
              <w:pStyle w:val="b4"/>
              <w:spacing w:before="24" w:after="24"/>
              <w:ind w:firstLineChars="0" w:firstLine="0"/>
              <w:jc w:val="center"/>
            </w:pPr>
            <w:r>
              <w:t>L</w:t>
            </w:r>
            <w:r>
              <w:rPr>
                <w:rFonts w:hint="eastAsia"/>
              </w:rPr>
              <w:t>ocation</w:t>
            </w:r>
          </w:p>
        </w:tc>
        <w:tc>
          <w:tcPr>
            <w:tcW w:w="1982" w:type="dxa"/>
          </w:tcPr>
          <w:p w14:paraId="1DE11838" w14:textId="77777777" w:rsidR="00877444" w:rsidRDefault="00877444" w:rsidP="007C4478">
            <w:pPr>
              <w:pStyle w:val="b4"/>
              <w:spacing w:before="24" w:after="24"/>
              <w:ind w:firstLineChars="0" w:firstLine="0"/>
              <w:jc w:val="center"/>
            </w:pPr>
            <w:r>
              <w:t>T</w:t>
            </w:r>
            <w:r>
              <w:rPr>
                <w:rFonts w:hint="eastAsia"/>
              </w:rPr>
              <w:t>ype</w:t>
            </w:r>
          </w:p>
        </w:tc>
        <w:tc>
          <w:tcPr>
            <w:tcW w:w="1982" w:type="dxa"/>
          </w:tcPr>
          <w:p w14:paraId="5F6AD284" w14:textId="77777777" w:rsidR="00877444" w:rsidRDefault="00877444" w:rsidP="007C4478">
            <w:pPr>
              <w:pStyle w:val="b4"/>
              <w:spacing w:before="24" w:after="24"/>
              <w:ind w:firstLineChars="0" w:firstLine="0"/>
              <w:jc w:val="center"/>
            </w:pPr>
            <w:r>
              <w:t>P</w:t>
            </w:r>
            <w:r>
              <w:rPr>
                <w:rFonts w:hint="eastAsia"/>
              </w:rPr>
              <w:t>rice</w:t>
            </w:r>
          </w:p>
        </w:tc>
      </w:tr>
      <w:tr w:rsidR="00877444" w14:paraId="6520F950" w14:textId="77777777" w:rsidTr="00877444">
        <w:tc>
          <w:tcPr>
            <w:tcW w:w="1981" w:type="dxa"/>
          </w:tcPr>
          <w:p w14:paraId="45B4A6D2" w14:textId="77777777" w:rsidR="00877444" w:rsidRDefault="00993095" w:rsidP="007C4478">
            <w:pPr>
              <w:pStyle w:val="b4"/>
              <w:spacing w:before="24" w:after="24"/>
              <w:ind w:firstLineChars="0" w:firstLine="0"/>
              <w:jc w:val="center"/>
            </w:pPr>
            <w:r>
              <w:t>A</w:t>
            </w:r>
          </w:p>
        </w:tc>
        <w:tc>
          <w:tcPr>
            <w:tcW w:w="1982" w:type="dxa"/>
          </w:tcPr>
          <w:p w14:paraId="3E70A200" w14:textId="77777777" w:rsidR="00877444" w:rsidRDefault="00877444" w:rsidP="007C4478">
            <w:pPr>
              <w:pStyle w:val="b4"/>
              <w:spacing w:before="24" w:after="24"/>
              <w:ind w:firstLineChars="0" w:firstLine="0"/>
              <w:jc w:val="center"/>
            </w:pPr>
            <w:r>
              <w:t>(3,</w:t>
            </w:r>
            <w:r w:rsidRPr="00877444">
              <w:t>9)</w:t>
            </w:r>
          </w:p>
        </w:tc>
        <w:tc>
          <w:tcPr>
            <w:tcW w:w="1982" w:type="dxa"/>
          </w:tcPr>
          <w:p w14:paraId="0203C06E" w14:textId="77777777" w:rsidR="00877444" w:rsidRDefault="00877444" w:rsidP="007C4478">
            <w:pPr>
              <w:pStyle w:val="b4"/>
              <w:spacing w:before="24" w:after="24"/>
              <w:ind w:firstLineChars="0" w:firstLine="0"/>
              <w:jc w:val="center"/>
            </w:pPr>
            <w:r w:rsidRPr="00877444">
              <w:t>Chinese</w:t>
            </w:r>
          </w:p>
        </w:tc>
        <w:tc>
          <w:tcPr>
            <w:tcW w:w="1982" w:type="dxa"/>
          </w:tcPr>
          <w:p w14:paraId="64F9FB0C" w14:textId="77777777" w:rsidR="00877444" w:rsidRDefault="00877444" w:rsidP="007C4478">
            <w:pPr>
              <w:pStyle w:val="b4"/>
              <w:spacing w:before="24" w:after="24"/>
              <w:ind w:firstLineChars="0" w:firstLine="0"/>
              <w:jc w:val="center"/>
            </w:pPr>
            <w:r w:rsidRPr="00877444">
              <w:t>Low</w:t>
            </w:r>
          </w:p>
        </w:tc>
      </w:tr>
      <w:tr w:rsidR="00877444" w14:paraId="38690868" w14:textId="77777777" w:rsidTr="00877444">
        <w:tc>
          <w:tcPr>
            <w:tcW w:w="1981" w:type="dxa"/>
          </w:tcPr>
          <w:p w14:paraId="3D096FDE" w14:textId="77777777" w:rsidR="00877444" w:rsidRDefault="00993095" w:rsidP="007C4478">
            <w:pPr>
              <w:pStyle w:val="b4"/>
              <w:spacing w:before="24" w:after="24"/>
              <w:ind w:firstLineChars="0" w:firstLine="0"/>
              <w:jc w:val="center"/>
            </w:pPr>
            <w:r>
              <w:t>B</w:t>
            </w:r>
          </w:p>
        </w:tc>
        <w:tc>
          <w:tcPr>
            <w:tcW w:w="1982" w:type="dxa"/>
          </w:tcPr>
          <w:p w14:paraId="2E157084" w14:textId="77777777" w:rsidR="00877444" w:rsidRDefault="00877444" w:rsidP="007C4478">
            <w:pPr>
              <w:pStyle w:val="b4"/>
              <w:spacing w:before="24" w:after="24"/>
              <w:ind w:firstLineChars="0" w:firstLine="0"/>
              <w:jc w:val="center"/>
            </w:pPr>
            <w:r>
              <w:t>(7,</w:t>
            </w:r>
            <w:r w:rsidRPr="00877444">
              <w:t>5)</w:t>
            </w:r>
          </w:p>
        </w:tc>
        <w:tc>
          <w:tcPr>
            <w:tcW w:w="1982" w:type="dxa"/>
          </w:tcPr>
          <w:p w14:paraId="078A3BC4" w14:textId="77777777" w:rsidR="00877444" w:rsidRDefault="00877444" w:rsidP="007C4478">
            <w:pPr>
              <w:pStyle w:val="b4"/>
              <w:spacing w:before="24" w:after="24"/>
              <w:ind w:firstLineChars="0" w:firstLine="0"/>
              <w:jc w:val="center"/>
            </w:pPr>
            <w:r>
              <w:t>French</w:t>
            </w:r>
          </w:p>
        </w:tc>
        <w:tc>
          <w:tcPr>
            <w:tcW w:w="1982" w:type="dxa"/>
          </w:tcPr>
          <w:p w14:paraId="5D239070" w14:textId="77777777" w:rsidR="00877444" w:rsidRDefault="00877444" w:rsidP="007C4478">
            <w:pPr>
              <w:pStyle w:val="b4"/>
              <w:spacing w:before="24" w:after="24"/>
              <w:ind w:firstLineChars="0" w:firstLine="0"/>
              <w:jc w:val="center"/>
            </w:pPr>
            <w:r w:rsidRPr="00877444">
              <w:t>Medium</w:t>
            </w:r>
          </w:p>
        </w:tc>
      </w:tr>
      <w:tr w:rsidR="00877444" w14:paraId="5C05F0AA" w14:textId="77777777" w:rsidTr="00877444">
        <w:tc>
          <w:tcPr>
            <w:tcW w:w="1981" w:type="dxa"/>
          </w:tcPr>
          <w:p w14:paraId="307450F4" w14:textId="77777777" w:rsidR="00877444" w:rsidRDefault="00993095" w:rsidP="007C4478">
            <w:pPr>
              <w:pStyle w:val="b4"/>
              <w:spacing w:before="24" w:after="24"/>
              <w:ind w:firstLineChars="0" w:firstLine="0"/>
              <w:jc w:val="center"/>
            </w:pPr>
            <w:r>
              <w:t>C</w:t>
            </w:r>
          </w:p>
        </w:tc>
        <w:tc>
          <w:tcPr>
            <w:tcW w:w="1982" w:type="dxa"/>
          </w:tcPr>
          <w:p w14:paraId="79526BF1" w14:textId="77777777" w:rsidR="00877444" w:rsidRDefault="00877444" w:rsidP="007C4478">
            <w:pPr>
              <w:pStyle w:val="b4"/>
              <w:spacing w:before="24" w:after="24"/>
              <w:ind w:firstLineChars="0" w:firstLine="0"/>
              <w:jc w:val="center"/>
            </w:pPr>
            <w:r>
              <w:t>(7,</w:t>
            </w:r>
            <w:r w:rsidRPr="00877444">
              <w:t>7)</w:t>
            </w:r>
          </w:p>
        </w:tc>
        <w:tc>
          <w:tcPr>
            <w:tcW w:w="1982" w:type="dxa"/>
          </w:tcPr>
          <w:p w14:paraId="6A03EB71" w14:textId="77777777" w:rsidR="00877444" w:rsidRDefault="00877444" w:rsidP="007C4478">
            <w:pPr>
              <w:pStyle w:val="b4"/>
              <w:spacing w:before="24" w:after="24"/>
              <w:ind w:firstLineChars="0" w:firstLine="0"/>
              <w:jc w:val="center"/>
            </w:pPr>
            <w:r>
              <w:t>J</w:t>
            </w:r>
            <w:r w:rsidRPr="00877444">
              <w:t xml:space="preserve">apanese </w:t>
            </w:r>
          </w:p>
        </w:tc>
        <w:tc>
          <w:tcPr>
            <w:tcW w:w="1982" w:type="dxa"/>
          </w:tcPr>
          <w:p w14:paraId="336C47A9" w14:textId="77777777" w:rsidR="00877444" w:rsidRDefault="00877444" w:rsidP="007C4478">
            <w:pPr>
              <w:pStyle w:val="b4"/>
              <w:spacing w:before="24" w:after="24"/>
              <w:ind w:firstLineChars="0" w:firstLine="0"/>
              <w:jc w:val="center"/>
            </w:pPr>
            <w:r w:rsidRPr="00877444">
              <w:t>Low</w:t>
            </w:r>
          </w:p>
        </w:tc>
      </w:tr>
      <w:tr w:rsidR="00877444" w14:paraId="559E6F00" w14:textId="77777777" w:rsidTr="00877444">
        <w:tc>
          <w:tcPr>
            <w:tcW w:w="1981" w:type="dxa"/>
          </w:tcPr>
          <w:p w14:paraId="6AEE9487" w14:textId="77777777" w:rsidR="00877444" w:rsidRDefault="00993095" w:rsidP="007C4478">
            <w:pPr>
              <w:pStyle w:val="b4"/>
              <w:spacing w:before="24" w:after="24"/>
              <w:ind w:firstLineChars="0" w:firstLine="0"/>
              <w:jc w:val="center"/>
            </w:pPr>
            <w:r>
              <w:t>D</w:t>
            </w:r>
          </w:p>
        </w:tc>
        <w:tc>
          <w:tcPr>
            <w:tcW w:w="1982" w:type="dxa"/>
          </w:tcPr>
          <w:p w14:paraId="5DC4F906" w14:textId="77777777" w:rsidR="00877444" w:rsidRDefault="00877444" w:rsidP="007C4478">
            <w:pPr>
              <w:pStyle w:val="b4"/>
              <w:spacing w:before="24" w:after="24"/>
              <w:ind w:firstLineChars="0" w:firstLine="0"/>
              <w:jc w:val="center"/>
            </w:pPr>
            <w:r>
              <w:t>(5,</w:t>
            </w:r>
            <w:r w:rsidRPr="00877444">
              <w:t>1)</w:t>
            </w:r>
          </w:p>
        </w:tc>
        <w:tc>
          <w:tcPr>
            <w:tcW w:w="1982" w:type="dxa"/>
          </w:tcPr>
          <w:p w14:paraId="6892504A" w14:textId="77777777" w:rsidR="00877444" w:rsidRDefault="00877444" w:rsidP="007C4478">
            <w:pPr>
              <w:pStyle w:val="b4"/>
              <w:spacing w:before="24" w:after="24"/>
              <w:ind w:firstLineChars="0" w:firstLine="0"/>
              <w:jc w:val="center"/>
            </w:pPr>
            <w:r>
              <w:t>Italian</w:t>
            </w:r>
          </w:p>
        </w:tc>
        <w:tc>
          <w:tcPr>
            <w:tcW w:w="1982" w:type="dxa"/>
          </w:tcPr>
          <w:p w14:paraId="501F236A" w14:textId="77777777" w:rsidR="00877444" w:rsidRDefault="00877444" w:rsidP="007C4478">
            <w:pPr>
              <w:pStyle w:val="b4"/>
              <w:spacing w:before="24" w:after="24"/>
              <w:ind w:firstLineChars="0" w:firstLine="0"/>
              <w:jc w:val="center"/>
            </w:pPr>
            <w:r w:rsidRPr="00877444">
              <w:t>High</w:t>
            </w:r>
          </w:p>
        </w:tc>
      </w:tr>
      <w:tr w:rsidR="00877444" w14:paraId="1614F1D4" w14:textId="77777777" w:rsidTr="00877444">
        <w:tc>
          <w:tcPr>
            <w:tcW w:w="1981" w:type="dxa"/>
          </w:tcPr>
          <w:p w14:paraId="3A153681" w14:textId="77777777" w:rsidR="00877444" w:rsidRDefault="00993095" w:rsidP="007C4478">
            <w:pPr>
              <w:pStyle w:val="b4"/>
              <w:spacing w:before="24" w:after="24"/>
              <w:ind w:firstLineChars="0" w:firstLine="0"/>
              <w:jc w:val="center"/>
            </w:pPr>
            <w:r>
              <w:t>E</w:t>
            </w:r>
          </w:p>
        </w:tc>
        <w:tc>
          <w:tcPr>
            <w:tcW w:w="1982" w:type="dxa"/>
          </w:tcPr>
          <w:p w14:paraId="5AD8D518" w14:textId="77777777" w:rsidR="00877444" w:rsidRDefault="00877444" w:rsidP="007C4478">
            <w:pPr>
              <w:pStyle w:val="b4"/>
              <w:spacing w:before="24" w:after="24"/>
              <w:ind w:firstLineChars="0" w:firstLine="0"/>
              <w:jc w:val="center"/>
            </w:pPr>
            <w:r>
              <w:t>(3,</w:t>
            </w:r>
            <w:r w:rsidRPr="00877444">
              <w:t>4)</w:t>
            </w:r>
          </w:p>
        </w:tc>
        <w:tc>
          <w:tcPr>
            <w:tcW w:w="1982" w:type="dxa"/>
          </w:tcPr>
          <w:p w14:paraId="4B73D894" w14:textId="77777777" w:rsidR="00877444" w:rsidRDefault="00877444" w:rsidP="007C4478">
            <w:pPr>
              <w:pStyle w:val="b4"/>
              <w:spacing w:before="24" w:after="24"/>
              <w:ind w:firstLineChars="0" w:firstLine="0"/>
              <w:jc w:val="center"/>
            </w:pPr>
            <w:r w:rsidRPr="00877444">
              <w:t>Japanese</w:t>
            </w:r>
          </w:p>
        </w:tc>
        <w:tc>
          <w:tcPr>
            <w:tcW w:w="1982" w:type="dxa"/>
          </w:tcPr>
          <w:p w14:paraId="36487DF5" w14:textId="77777777" w:rsidR="00877444" w:rsidRDefault="00877444" w:rsidP="007C4478">
            <w:pPr>
              <w:pStyle w:val="b4"/>
              <w:spacing w:before="24" w:after="24"/>
              <w:ind w:firstLineChars="0" w:firstLine="0"/>
              <w:jc w:val="center"/>
            </w:pPr>
            <w:r w:rsidRPr="00877444">
              <w:t>Medium</w:t>
            </w:r>
          </w:p>
        </w:tc>
      </w:tr>
      <w:tr w:rsidR="00877444" w14:paraId="1C53EAFD" w14:textId="77777777" w:rsidTr="00877444">
        <w:tc>
          <w:tcPr>
            <w:tcW w:w="1981" w:type="dxa"/>
          </w:tcPr>
          <w:p w14:paraId="3C8E12FB" w14:textId="77777777" w:rsidR="00877444" w:rsidRDefault="00993095" w:rsidP="007C4478">
            <w:pPr>
              <w:pStyle w:val="b4"/>
              <w:spacing w:before="24" w:after="24"/>
              <w:ind w:firstLineChars="0" w:firstLine="0"/>
              <w:jc w:val="center"/>
            </w:pPr>
            <w:r>
              <w:t>F</w:t>
            </w:r>
          </w:p>
        </w:tc>
        <w:tc>
          <w:tcPr>
            <w:tcW w:w="1982" w:type="dxa"/>
          </w:tcPr>
          <w:p w14:paraId="317AED2B" w14:textId="77777777" w:rsidR="00877444" w:rsidRDefault="00877444" w:rsidP="007C4478">
            <w:pPr>
              <w:pStyle w:val="b4"/>
              <w:spacing w:before="24" w:after="24"/>
              <w:ind w:firstLineChars="0" w:firstLine="0"/>
              <w:jc w:val="center"/>
            </w:pPr>
            <w:r>
              <w:t>(4,</w:t>
            </w:r>
            <w:r w:rsidRPr="00877444">
              <w:t>8)</w:t>
            </w:r>
          </w:p>
        </w:tc>
        <w:tc>
          <w:tcPr>
            <w:tcW w:w="1982" w:type="dxa"/>
          </w:tcPr>
          <w:p w14:paraId="53E9571F" w14:textId="77777777" w:rsidR="00877444" w:rsidRDefault="00877444" w:rsidP="007C4478">
            <w:pPr>
              <w:pStyle w:val="b4"/>
              <w:spacing w:before="24" w:after="24"/>
              <w:ind w:firstLineChars="0" w:firstLine="0"/>
              <w:jc w:val="center"/>
            </w:pPr>
            <w:r w:rsidRPr="00877444">
              <w:t>French</w:t>
            </w:r>
          </w:p>
        </w:tc>
        <w:tc>
          <w:tcPr>
            <w:tcW w:w="1982" w:type="dxa"/>
          </w:tcPr>
          <w:p w14:paraId="39C02B8F" w14:textId="77777777" w:rsidR="00877444" w:rsidRDefault="00877444" w:rsidP="007C4478">
            <w:pPr>
              <w:pStyle w:val="b4"/>
              <w:spacing w:before="24" w:after="24"/>
              <w:ind w:firstLineChars="0" w:firstLine="0"/>
              <w:jc w:val="center"/>
            </w:pPr>
            <w:r w:rsidRPr="00877444">
              <w:t>Low</w:t>
            </w:r>
          </w:p>
        </w:tc>
      </w:tr>
      <w:tr w:rsidR="00877444" w14:paraId="322F98C6" w14:textId="77777777" w:rsidTr="00877444">
        <w:tc>
          <w:tcPr>
            <w:tcW w:w="1981" w:type="dxa"/>
          </w:tcPr>
          <w:p w14:paraId="5A6A9DD0" w14:textId="77777777" w:rsidR="00877444" w:rsidRDefault="00993095" w:rsidP="007C4478">
            <w:pPr>
              <w:pStyle w:val="b4"/>
              <w:spacing w:before="24" w:after="24"/>
              <w:ind w:firstLineChars="0" w:firstLine="0"/>
              <w:jc w:val="center"/>
            </w:pPr>
            <w:r>
              <w:t>G</w:t>
            </w:r>
          </w:p>
        </w:tc>
        <w:tc>
          <w:tcPr>
            <w:tcW w:w="1982" w:type="dxa"/>
          </w:tcPr>
          <w:p w14:paraId="47350D5A" w14:textId="77777777" w:rsidR="00877444" w:rsidRDefault="004847D7" w:rsidP="007C4478">
            <w:pPr>
              <w:pStyle w:val="b4"/>
              <w:spacing w:before="24" w:after="24"/>
              <w:ind w:firstLineChars="0" w:firstLine="0"/>
              <w:jc w:val="center"/>
            </w:pPr>
            <w:r>
              <w:rPr>
                <w:rFonts w:hint="eastAsia"/>
              </w:rPr>
              <w:t>(5,6)</w:t>
            </w:r>
          </w:p>
        </w:tc>
        <w:tc>
          <w:tcPr>
            <w:tcW w:w="1982" w:type="dxa"/>
          </w:tcPr>
          <w:p w14:paraId="594E18E6" w14:textId="77777777" w:rsidR="00877444" w:rsidRDefault="004847D7" w:rsidP="007C4478">
            <w:pPr>
              <w:pStyle w:val="b4"/>
              <w:spacing w:before="24" w:after="24"/>
              <w:ind w:firstLineChars="0" w:firstLine="0"/>
              <w:jc w:val="center"/>
            </w:pPr>
            <w:r>
              <w:rPr>
                <w:rFonts w:hint="eastAsia"/>
              </w:rPr>
              <w:t>Chinese</w:t>
            </w:r>
          </w:p>
        </w:tc>
        <w:tc>
          <w:tcPr>
            <w:tcW w:w="1982" w:type="dxa"/>
          </w:tcPr>
          <w:p w14:paraId="241E1C47" w14:textId="77777777" w:rsidR="00877444" w:rsidRDefault="004847D7" w:rsidP="007C4478">
            <w:pPr>
              <w:pStyle w:val="b4"/>
              <w:spacing w:before="24" w:after="24"/>
              <w:ind w:firstLineChars="0" w:firstLine="0"/>
              <w:jc w:val="center"/>
            </w:pPr>
            <w:r>
              <w:rPr>
                <w:rFonts w:hint="eastAsia"/>
              </w:rPr>
              <w:t>High</w:t>
            </w:r>
          </w:p>
        </w:tc>
      </w:tr>
      <w:tr w:rsidR="00877444" w14:paraId="204A2A09" w14:textId="77777777" w:rsidTr="00877444">
        <w:tc>
          <w:tcPr>
            <w:tcW w:w="1981" w:type="dxa"/>
          </w:tcPr>
          <w:p w14:paraId="6704BA9F" w14:textId="77777777" w:rsidR="00877444" w:rsidRDefault="00993095" w:rsidP="007C4478">
            <w:pPr>
              <w:pStyle w:val="b4"/>
              <w:spacing w:before="24" w:after="24"/>
              <w:ind w:firstLineChars="0" w:firstLine="0"/>
              <w:jc w:val="center"/>
            </w:pPr>
            <w:r>
              <w:t>H</w:t>
            </w:r>
          </w:p>
        </w:tc>
        <w:tc>
          <w:tcPr>
            <w:tcW w:w="1982" w:type="dxa"/>
          </w:tcPr>
          <w:p w14:paraId="3B7845AC" w14:textId="77777777" w:rsidR="00877444" w:rsidRDefault="004847D7" w:rsidP="007C4478">
            <w:pPr>
              <w:pStyle w:val="b4"/>
              <w:spacing w:before="24" w:after="24"/>
              <w:ind w:firstLineChars="0" w:firstLine="0"/>
              <w:jc w:val="center"/>
            </w:pPr>
            <w:r>
              <w:rPr>
                <w:rFonts w:hint="eastAsia"/>
              </w:rPr>
              <w:t>(1,3)</w:t>
            </w:r>
          </w:p>
        </w:tc>
        <w:tc>
          <w:tcPr>
            <w:tcW w:w="1982" w:type="dxa"/>
          </w:tcPr>
          <w:p w14:paraId="10159E25" w14:textId="77777777" w:rsidR="00877444" w:rsidRDefault="004847D7" w:rsidP="007C4478">
            <w:pPr>
              <w:pStyle w:val="b4"/>
              <w:spacing w:before="24" w:after="24"/>
              <w:ind w:firstLineChars="0" w:firstLine="0"/>
              <w:jc w:val="center"/>
            </w:pPr>
            <w:r>
              <w:rPr>
                <w:rFonts w:hint="eastAsia"/>
              </w:rPr>
              <w:t>Italy</w:t>
            </w:r>
          </w:p>
        </w:tc>
        <w:tc>
          <w:tcPr>
            <w:tcW w:w="1982" w:type="dxa"/>
          </w:tcPr>
          <w:p w14:paraId="2860AFEF" w14:textId="77777777" w:rsidR="00877444" w:rsidRDefault="004847D7" w:rsidP="007C4478">
            <w:pPr>
              <w:pStyle w:val="b4"/>
              <w:spacing w:before="24" w:after="24"/>
              <w:ind w:firstLineChars="0" w:firstLine="0"/>
              <w:jc w:val="center"/>
            </w:pPr>
            <w:r>
              <w:rPr>
                <w:rFonts w:hint="eastAsia"/>
              </w:rPr>
              <w:t>Low</w:t>
            </w:r>
          </w:p>
        </w:tc>
      </w:tr>
      <w:tr w:rsidR="00877444" w14:paraId="424929A4" w14:textId="77777777" w:rsidTr="00877444">
        <w:tc>
          <w:tcPr>
            <w:tcW w:w="1981" w:type="dxa"/>
          </w:tcPr>
          <w:p w14:paraId="583B5650" w14:textId="77777777" w:rsidR="00877444" w:rsidRDefault="00993095" w:rsidP="007C4478">
            <w:pPr>
              <w:pStyle w:val="b4"/>
              <w:spacing w:before="24" w:after="24"/>
              <w:ind w:firstLineChars="0" w:firstLine="0"/>
              <w:jc w:val="center"/>
            </w:pPr>
            <w:r>
              <w:t>I</w:t>
            </w:r>
          </w:p>
        </w:tc>
        <w:tc>
          <w:tcPr>
            <w:tcW w:w="1982" w:type="dxa"/>
          </w:tcPr>
          <w:p w14:paraId="776B19FE" w14:textId="77777777" w:rsidR="00877444" w:rsidRDefault="004847D7" w:rsidP="007C4478">
            <w:pPr>
              <w:pStyle w:val="b4"/>
              <w:spacing w:before="24" w:after="24"/>
              <w:ind w:firstLineChars="0" w:firstLine="0"/>
              <w:jc w:val="center"/>
            </w:pPr>
            <w:r>
              <w:rPr>
                <w:rFonts w:hint="eastAsia"/>
              </w:rPr>
              <w:t>(5,2)</w:t>
            </w:r>
          </w:p>
        </w:tc>
        <w:tc>
          <w:tcPr>
            <w:tcW w:w="1982" w:type="dxa"/>
          </w:tcPr>
          <w:p w14:paraId="62D12ACB" w14:textId="77777777" w:rsidR="00877444" w:rsidRDefault="004847D7" w:rsidP="007C4478">
            <w:pPr>
              <w:pStyle w:val="b4"/>
              <w:spacing w:before="24" w:after="24"/>
              <w:ind w:firstLineChars="0" w:firstLine="0"/>
              <w:jc w:val="center"/>
            </w:pPr>
            <w:r>
              <w:rPr>
                <w:rFonts w:hint="eastAsia"/>
              </w:rPr>
              <w:t>Japanese</w:t>
            </w:r>
          </w:p>
        </w:tc>
        <w:tc>
          <w:tcPr>
            <w:tcW w:w="1982" w:type="dxa"/>
          </w:tcPr>
          <w:p w14:paraId="0D63A1F7" w14:textId="77777777" w:rsidR="00877444" w:rsidRDefault="004847D7" w:rsidP="007C4478">
            <w:pPr>
              <w:pStyle w:val="b4"/>
              <w:spacing w:before="24" w:after="24"/>
              <w:ind w:firstLineChars="0" w:firstLine="0"/>
              <w:jc w:val="center"/>
            </w:pPr>
            <w:r>
              <w:rPr>
                <w:rFonts w:hint="eastAsia"/>
              </w:rPr>
              <w:t>Medium</w:t>
            </w:r>
          </w:p>
        </w:tc>
      </w:tr>
      <w:tr w:rsidR="00877444" w14:paraId="0E2B5C44" w14:textId="77777777" w:rsidTr="00877444">
        <w:tc>
          <w:tcPr>
            <w:tcW w:w="1981" w:type="dxa"/>
          </w:tcPr>
          <w:p w14:paraId="0BCF592A" w14:textId="77777777" w:rsidR="00877444" w:rsidRDefault="00993095" w:rsidP="007C4478">
            <w:pPr>
              <w:pStyle w:val="b4"/>
              <w:spacing w:before="24" w:after="24"/>
              <w:ind w:firstLineChars="0" w:firstLine="0"/>
              <w:jc w:val="center"/>
            </w:pPr>
            <w:r>
              <w:t>J</w:t>
            </w:r>
          </w:p>
        </w:tc>
        <w:tc>
          <w:tcPr>
            <w:tcW w:w="1982" w:type="dxa"/>
          </w:tcPr>
          <w:p w14:paraId="2C9C58E8" w14:textId="77777777" w:rsidR="00877444" w:rsidRDefault="004847D7" w:rsidP="007C4478">
            <w:pPr>
              <w:pStyle w:val="b4"/>
              <w:spacing w:before="24" w:after="24"/>
              <w:ind w:firstLineChars="0" w:firstLine="0"/>
              <w:jc w:val="center"/>
            </w:pPr>
            <w:r>
              <w:rPr>
                <w:rFonts w:hint="eastAsia"/>
              </w:rPr>
              <w:t>(9,3)</w:t>
            </w:r>
          </w:p>
        </w:tc>
        <w:tc>
          <w:tcPr>
            <w:tcW w:w="1982" w:type="dxa"/>
          </w:tcPr>
          <w:p w14:paraId="050B7C0D" w14:textId="77777777" w:rsidR="00877444" w:rsidRDefault="004847D7" w:rsidP="007C4478">
            <w:pPr>
              <w:pStyle w:val="b4"/>
              <w:spacing w:before="24" w:after="24"/>
              <w:ind w:firstLineChars="0" w:firstLine="0"/>
              <w:jc w:val="center"/>
            </w:pPr>
            <w:r>
              <w:rPr>
                <w:rFonts w:hint="eastAsia"/>
              </w:rPr>
              <w:t>Chinese</w:t>
            </w:r>
          </w:p>
        </w:tc>
        <w:tc>
          <w:tcPr>
            <w:tcW w:w="1982" w:type="dxa"/>
          </w:tcPr>
          <w:p w14:paraId="24A2A1F1" w14:textId="77777777" w:rsidR="00877444" w:rsidRDefault="004847D7" w:rsidP="007C4478">
            <w:pPr>
              <w:pStyle w:val="b4"/>
              <w:spacing w:before="24" w:after="24"/>
              <w:ind w:firstLineChars="0" w:firstLine="0"/>
              <w:jc w:val="center"/>
            </w:pPr>
            <w:r>
              <w:rPr>
                <w:rFonts w:hint="eastAsia"/>
              </w:rPr>
              <w:t>High</w:t>
            </w:r>
          </w:p>
        </w:tc>
      </w:tr>
    </w:tbl>
    <w:p w14:paraId="307F5BA5" w14:textId="77777777" w:rsidR="00877444" w:rsidRDefault="00877444" w:rsidP="00877444">
      <w:pPr>
        <w:pStyle w:val="b4"/>
        <w:spacing w:before="24" w:after="24"/>
        <w:ind w:firstLine="480"/>
        <w:jc w:val="center"/>
      </w:pPr>
    </w:p>
    <w:p w14:paraId="20EB9299" w14:textId="77777777" w:rsidR="004847D7" w:rsidRDefault="004847D7" w:rsidP="00877444">
      <w:pPr>
        <w:pStyle w:val="b4"/>
        <w:spacing w:before="24" w:after="24"/>
        <w:ind w:firstLine="480"/>
      </w:pPr>
      <w:r>
        <w:rPr>
          <w:rFonts w:hint="eastAsia"/>
        </w:rPr>
        <w:t>假设用户</w:t>
      </w:r>
      <w:r w:rsidRPr="00AE40BA">
        <w:rPr>
          <w:i/>
          <w:rPrChange w:id="71" w:author="xixi" w:date="2016-03-29T22:19:00Z">
            <w:rPr/>
          </w:rPrChange>
        </w:rPr>
        <w:t>A</w:t>
      </w:r>
      <w:r>
        <w:rPr>
          <w:rFonts w:hint="eastAsia"/>
        </w:rPr>
        <w:t>的位置是</w:t>
      </w:r>
      <w:r>
        <w:rPr>
          <w:rFonts w:hint="eastAsia"/>
        </w:rPr>
        <w:t>(5,5)</w:t>
      </w:r>
      <w:r>
        <w:rPr>
          <w:rFonts w:hint="eastAsia"/>
        </w:rPr>
        <w:t>，用户提供的偏好文件信息是：</w:t>
      </w:r>
    </w:p>
    <w:p w14:paraId="0863C044" w14:textId="77777777" w:rsidR="004847D7" w:rsidRDefault="004847D7" w:rsidP="00877444">
      <w:pPr>
        <w:pStyle w:val="b4"/>
        <w:spacing w:before="24" w:after="24"/>
        <w:ind w:firstLine="480"/>
      </w:pPr>
      <w:r>
        <w:t>T</w:t>
      </w:r>
      <w:r>
        <w:rPr>
          <w:rFonts w:hint="eastAsia"/>
        </w:rPr>
        <w:t>ype</w:t>
      </w:r>
      <w:r>
        <w:rPr>
          <w:rFonts w:hint="eastAsia"/>
        </w:rPr>
        <w:t>这个属性的排序是：</w:t>
      </w:r>
      <m:oMath>
        <m:r>
          <m:rPr>
            <m:sty m:val="p"/>
          </m:rPr>
          <w:rPr>
            <w:rFonts w:ascii="Cambria Math" w:hAnsi="Cambria Math"/>
          </w:rPr>
          <m:t>I</m:t>
        </m:r>
        <m:r>
          <m:rPr>
            <m:sty m:val="p"/>
          </m:rPr>
          <w:rPr>
            <w:rFonts w:ascii="Cambria Math" w:hAnsi="Cambria Math" w:hint="eastAsia"/>
          </w:rPr>
          <m:t>taly</m:t>
        </m:r>
        <m:r>
          <m:rPr>
            <m:sty m:val="p"/>
          </m:rPr>
          <w:rPr>
            <w:rFonts w:ascii="Cambria Math" w:hAnsi="Cambria Math"/>
          </w:rPr>
          <m:t>≺Japanese≃French≺Chinese</m:t>
        </m:r>
      </m:oMath>
      <w:r w:rsidR="007415C3">
        <w:t xml:space="preserve"> </w:t>
      </w:r>
      <w:r w:rsidR="007415C3">
        <w:rPr>
          <w:rFonts w:hint="eastAsia"/>
        </w:rPr>
        <w:t>，符号</w:t>
      </w:r>
      <w:r w:rsidR="007415C3">
        <w:t>’</w:t>
      </w:r>
      <m:oMath>
        <m:r>
          <m:rPr>
            <m:sty m:val="p"/>
          </m:rPr>
          <w:rPr>
            <w:rFonts w:ascii="Cambria Math" w:hAnsi="Cambria Math"/>
          </w:rPr>
          <m:t>≃</m:t>
        </m:r>
      </m:oMath>
      <w:r w:rsidR="007415C3">
        <w:t>’</w:t>
      </w:r>
      <w:r w:rsidR="007415C3">
        <w:rPr>
          <w:rFonts w:hint="eastAsia"/>
        </w:rPr>
        <w:t>表明互不支配。</w:t>
      </w:r>
    </w:p>
    <w:p w14:paraId="75D3AB85" w14:textId="77777777" w:rsidR="007415C3" w:rsidRDefault="007415C3" w:rsidP="00877444">
      <w:pPr>
        <w:pStyle w:val="b4"/>
        <w:spacing w:before="24" w:after="24"/>
        <w:ind w:firstLine="480"/>
      </w:pPr>
      <w:r>
        <w:rPr>
          <w:rFonts w:hint="eastAsia"/>
        </w:rPr>
        <w:t>Price</w:t>
      </w:r>
      <w:r>
        <w:rPr>
          <w:rFonts w:hint="eastAsia"/>
        </w:rPr>
        <w:t>这个属性的排序是：</w:t>
      </w:r>
      <m:oMath>
        <m:r>
          <m:rPr>
            <m:sty m:val="p"/>
          </m:rPr>
          <w:rPr>
            <w:rFonts w:ascii="Cambria Math" w:hAnsi="Cambria Math"/>
          </w:rPr>
          <m:t>H</m:t>
        </m:r>
        <m:r>
          <m:rPr>
            <m:sty m:val="p"/>
          </m:rPr>
          <w:rPr>
            <w:rFonts w:ascii="Cambria Math" w:hAnsi="Cambria Math" w:hint="eastAsia"/>
          </w:rPr>
          <m:t>igh</m:t>
        </m:r>
        <m:r>
          <m:rPr>
            <m:sty m:val="p"/>
          </m:rPr>
          <w:rPr>
            <w:rFonts w:ascii="Cambria Math" w:hAnsi="Cambria Math"/>
          </w:rPr>
          <m:t>≺Medium≺Low</m:t>
        </m:r>
      </m:oMath>
      <w:r>
        <w:rPr>
          <w:rFonts w:hint="eastAsia"/>
        </w:rPr>
        <w:t>。</w:t>
      </w:r>
    </w:p>
    <w:p w14:paraId="5467FDB5" w14:textId="77777777" w:rsidR="007415C3" w:rsidRDefault="007415C3" w:rsidP="00877444">
      <w:pPr>
        <w:pStyle w:val="b4"/>
        <w:spacing w:before="24" w:after="24"/>
        <w:ind w:firstLine="480"/>
      </w:pPr>
      <w:r>
        <w:rPr>
          <w:rFonts w:hint="eastAsia"/>
        </w:rPr>
        <w:t>用户的位置以及</w:t>
      </w:r>
      <w:r>
        <w:rPr>
          <w:rFonts w:hint="eastAsia"/>
        </w:rPr>
        <w:t>10</w:t>
      </w:r>
      <w:r>
        <w:rPr>
          <w:rFonts w:hint="eastAsia"/>
        </w:rPr>
        <w:t>家餐厅的位置如图</w:t>
      </w:r>
      <w:r>
        <w:rPr>
          <w:rFonts w:hint="eastAsia"/>
        </w:rPr>
        <w:t>3.1</w:t>
      </w:r>
      <w:r>
        <w:rPr>
          <w:rFonts w:hint="eastAsia"/>
        </w:rPr>
        <w:t>显示</w:t>
      </w:r>
      <w:r w:rsidR="00993095">
        <w:rPr>
          <w:rFonts w:hint="eastAsia"/>
        </w:rPr>
        <w:t>，</w:t>
      </w:r>
      <w:r w:rsidR="00993095" w:rsidRPr="00AE40BA">
        <w:rPr>
          <w:i/>
          <w:rPrChange w:id="72" w:author="xixi" w:date="2016-03-29T22:19:00Z">
            <w:rPr/>
          </w:rPrChange>
        </w:rPr>
        <w:t>g</w:t>
      </w:r>
      <w:r w:rsidR="00993095">
        <w:rPr>
          <w:rFonts w:hint="eastAsia"/>
        </w:rPr>
        <w:t>表示用户所在位置（</w:t>
      </w:r>
      <w:r w:rsidR="00993095">
        <w:rPr>
          <w:rFonts w:hint="eastAsia"/>
        </w:rPr>
        <w:t>5,5</w:t>
      </w:r>
      <w:r w:rsidR="00993095">
        <w:rPr>
          <w:rFonts w:hint="eastAsia"/>
        </w:rPr>
        <w:t>）</w:t>
      </w:r>
      <w:r>
        <w:rPr>
          <w:rFonts w:hint="eastAsia"/>
        </w:rPr>
        <w:t>：</w:t>
      </w:r>
    </w:p>
    <w:p w14:paraId="347CF447" w14:textId="77777777" w:rsidR="007415C3" w:rsidRPr="007F55B8" w:rsidRDefault="007415C3" w:rsidP="00224627">
      <w:pPr>
        <w:pStyle w:val="b4"/>
        <w:spacing w:beforeLines="50" w:before="120" w:afterLines="150" w:after="360" w:line="360" w:lineRule="auto"/>
        <w:ind w:firstLine="422"/>
        <w:jc w:val="center"/>
        <w:rPr>
          <w:rFonts w:ascii="黑体" w:eastAsia="黑体" w:hAnsi="黑体"/>
          <w:b/>
          <w:sz w:val="21"/>
          <w:szCs w:val="21"/>
        </w:rPr>
      </w:pPr>
      <w:commentRangeStart w:id="73"/>
      <w:r w:rsidRPr="007F55B8">
        <w:rPr>
          <w:rFonts w:ascii="黑体" w:eastAsia="黑体" w:hAnsi="黑体" w:hint="eastAsia"/>
          <w:b/>
          <w:sz w:val="21"/>
          <w:szCs w:val="21"/>
        </w:rPr>
        <w:t>图3</w:t>
      </w:r>
      <w:r w:rsidR="00E61A28">
        <w:rPr>
          <w:rFonts w:ascii="黑体" w:eastAsia="黑体" w:hAnsi="黑体" w:hint="eastAsia"/>
          <w:b/>
          <w:sz w:val="21"/>
          <w:szCs w:val="21"/>
        </w:rPr>
        <w:t>-</w:t>
      </w:r>
      <w:r w:rsidRPr="007F55B8">
        <w:rPr>
          <w:rFonts w:ascii="黑体" w:eastAsia="黑体" w:hAnsi="黑体"/>
          <w:b/>
          <w:sz w:val="21"/>
          <w:szCs w:val="21"/>
        </w:rPr>
        <w:t xml:space="preserve">1 </w:t>
      </w:r>
      <w:r w:rsidRPr="007F55B8">
        <w:rPr>
          <w:rFonts w:ascii="黑体" w:eastAsia="黑体" w:hAnsi="黑体" w:hint="eastAsia"/>
          <w:b/>
          <w:sz w:val="21"/>
          <w:szCs w:val="21"/>
        </w:rPr>
        <w:t>餐厅位置</w:t>
      </w:r>
      <w:commentRangeEnd w:id="73"/>
      <w:r w:rsidR="00AE40BA">
        <w:rPr>
          <w:rStyle w:val="af0"/>
          <w:rFonts w:cs="Times New Roman"/>
          <w:kern w:val="0"/>
        </w:rPr>
        <w:commentReference w:id="73"/>
      </w:r>
    </w:p>
    <w:p w14:paraId="38B4145F" w14:textId="77777777" w:rsidR="007415C3" w:rsidRPr="007415C3" w:rsidRDefault="00993095" w:rsidP="007415C3">
      <w:pPr>
        <w:pStyle w:val="b4"/>
        <w:spacing w:before="24" w:after="24"/>
        <w:ind w:firstLine="480"/>
        <w:jc w:val="center"/>
        <w:rPr>
          <w:rFonts w:ascii="黑体" w:eastAsia="黑体" w:hAnsi="黑体"/>
          <w:b/>
        </w:rPr>
      </w:pPr>
      <w:r>
        <w:rPr>
          <w:noProof/>
        </w:rPr>
        <w:lastRenderedPageBreak/>
        <w:drawing>
          <wp:inline distT="0" distB="0" distL="0" distR="0" wp14:anchorId="18512810" wp14:editId="7C7ABB5C">
            <wp:extent cx="4526280" cy="4526280"/>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526280" cy="4526280"/>
                    </a:xfrm>
                    <a:prstGeom prst="rect">
                      <a:avLst/>
                    </a:prstGeom>
                  </pic:spPr>
                </pic:pic>
              </a:graphicData>
            </a:graphic>
          </wp:inline>
        </w:drawing>
      </w:r>
    </w:p>
    <w:p w14:paraId="6F7E4C69" w14:textId="77777777" w:rsidR="005D01F8" w:rsidRDefault="00844DEF" w:rsidP="005D01F8">
      <w:pPr>
        <w:pStyle w:val="b3"/>
      </w:pPr>
      <w:bookmarkStart w:id="74" w:name="_Toc446872810"/>
      <w:r>
        <w:t>S</w:t>
      </w:r>
      <w:r>
        <w:rPr>
          <w:rFonts w:hint="eastAsia"/>
        </w:rPr>
        <w:t>kyline</w:t>
      </w:r>
      <w:r>
        <w:rPr>
          <w:rFonts w:hint="eastAsia"/>
        </w:rPr>
        <w:t>查询相关定义</w:t>
      </w:r>
      <w:bookmarkEnd w:id="74"/>
    </w:p>
    <w:p w14:paraId="5B46586C" w14:textId="77777777" w:rsidR="006B3647" w:rsidRPr="006B3647" w:rsidRDefault="009A70EB" w:rsidP="00B47F49">
      <w:pPr>
        <w:pStyle w:val="b4"/>
        <w:spacing w:before="24" w:after="24"/>
        <w:ind w:firstLine="480"/>
      </w:pPr>
      <w:r>
        <w:rPr>
          <w:rFonts w:hint="eastAsia"/>
        </w:rPr>
        <w:t>对于</w:t>
      </w:r>
      <w:r w:rsidRPr="00632020">
        <w:rPr>
          <w:rFonts w:hint="eastAsia"/>
          <w:i/>
          <w:rPrChange w:id="75" w:author="xixi" w:date="2016-03-29T22:20:00Z">
            <w:rPr>
              <w:rFonts w:hint="eastAsia"/>
            </w:rPr>
          </w:rPrChange>
        </w:rPr>
        <w:t>λ</w:t>
      </w:r>
      <w:r>
        <w:rPr>
          <w:rFonts w:hint="eastAsia"/>
        </w:rPr>
        <w:t>-</w:t>
      </w:r>
      <w:r>
        <w:rPr>
          <w:rFonts w:hint="eastAsia"/>
        </w:rPr>
        <w:t>维空间</w:t>
      </w:r>
      <w:r w:rsidR="006B3647" w:rsidRPr="00632020">
        <w:rPr>
          <w:i/>
          <w:rPrChange w:id="76" w:author="xixi" w:date="2016-03-29T22:20:00Z">
            <w:rPr/>
          </w:rPrChange>
        </w:rPr>
        <w:t>A</w:t>
      </w:r>
      <w:r>
        <w:rPr>
          <w:rFonts w:hint="eastAsia"/>
        </w:rPr>
        <w:t>={</w:t>
      </w:r>
      <w:r w:rsidR="006B3647" w:rsidRPr="00632020">
        <w:rPr>
          <w:i/>
          <w:rPrChange w:id="77" w:author="xixi" w:date="2016-03-29T22:21:00Z">
            <w:rPr/>
          </w:rPrChange>
        </w:rPr>
        <w:t>a</w:t>
      </w:r>
      <w:r w:rsidRPr="006B3647">
        <w:rPr>
          <w:vertAlign w:val="subscript"/>
        </w:rPr>
        <w:t>1</w:t>
      </w:r>
      <w:r w:rsidR="006B3647">
        <w:rPr>
          <w:vertAlign w:val="subscript"/>
        </w:rPr>
        <w:t xml:space="preserve"> </w:t>
      </w:r>
      <w:r w:rsidR="006B3647">
        <w:t>,</w:t>
      </w:r>
      <w:r w:rsidR="006B3647" w:rsidRPr="00632020">
        <w:rPr>
          <w:i/>
          <w:rPrChange w:id="78" w:author="xixi" w:date="2016-03-29T22:21:00Z">
            <w:rPr/>
          </w:rPrChange>
        </w:rPr>
        <w:t>a</w:t>
      </w:r>
      <w:r w:rsidR="006B3647" w:rsidRPr="006B3647">
        <w:rPr>
          <w:vertAlign w:val="subscript"/>
        </w:rPr>
        <w:t>2</w:t>
      </w:r>
      <w:r w:rsidR="006B3647">
        <w:t>,</w:t>
      </w:r>
      <w:r w:rsidR="006B3647">
        <w:rPr>
          <w:rFonts w:hint="eastAsia"/>
        </w:rPr>
        <w:t>…</w:t>
      </w:r>
      <w:r w:rsidR="006B3647" w:rsidRPr="00632020">
        <w:rPr>
          <w:i/>
          <w:rPrChange w:id="79" w:author="xixi" w:date="2016-03-29T22:21:00Z">
            <w:rPr/>
          </w:rPrChange>
        </w:rPr>
        <w:t>a</w:t>
      </w:r>
      <w:r w:rsidR="006B3647" w:rsidRPr="00632020">
        <w:rPr>
          <w:i/>
          <w:vertAlign w:val="subscript"/>
          <w:rPrChange w:id="80" w:author="xixi" w:date="2016-03-29T22:21:00Z">
            <w:rPr>
              <w:vertAlign w:val="subscript"/>
            </w:rPr>
          </w:rPrChange>
        </w:rPr>
        <w:t>d</w:t>
      </w:r>
      <w:r w:rsidR="006B3647">
        <w:rPr>
          <w:rFonts w:hint="eastAsia"/>
        </w:rPr>
        <w:t>}</w:t>
      </w:r>
      <w:r w:rsidR="006B3647">
        <w:rPr>
          <w:rFonts w:hint="eastAsia"/>
        </w:rPr>
        <w:t>的数据集</w:t>
      </w:r>
      <w:r w:rsidR="006B3647" w:rsidRPr="00632020">
        <w:rPr>
          <w:i/>
          <w:rPrChange w:id="81" w:author="xixi" w:date="2016-03-29T22:21:00Z">
            <w:rPr/>
          </w:rPrChange>
        </w:rPr>
        <w:t>D</w:t>
      </w:r>
      <w:r w:rsidR="006B3647">
        <w:rPr>
          <w:rFonts w:hint="eastAsia"/>
        </w:rPr>
        <w:t>，任意一点</w:t>
      </w:r>
      <w:r w:rsidR="006B3647" w:rsidRPr="00632020">
        <w:rPr>
          <w:i/>
          <w:rPrChange w:id="82" w:author="xixi" w:date="2016-03-29T22:21:00Z">
            <w:rPr/>
          </w:rPrChange>
        </w:rPr>
        <w:t>o</w:t>
      </w:r>
      <w:r w:rsidR="006B3647">
        <w:rPr>
          <w:rFonts w:hint="eastAsia"/>
        </w:rPr>
        <w:t>∈</w:t>
      </w:r>
      <w:r w:rsidR="006B3647" w:rsidRPr="00632020">
        <w:rPr>
          <w:i/>
          <w:rPrChange w:id="83" w:author="xixi" w:date="2016-03-29T22:21:00Z">
            <w:rPr/>
          </w:rPrChange>
        </w:rPr>
        <w:t>D</w:t>
      </w:r>
      <w:r w:rsidR="006B3647">
        <w:rPr>
          <w:rFonts w:hint="eastAsia"/>
        </w:rPr>
        <w:t>，</w:t>
      </w:r>
      <w:r w:rsidR="006B3647" w:rsidRPr="00632020">
        <w:rPr>
          <w:i/>
          <w:rPrChange w:id="84" w:author="xixi" w:date="2016-03-29T22:21:00Z">
            <w:rPr/>
          </w:rPrChange>
        </w:rPr>
        <w:t>o</w:t>
      </w:r>
      <w:r w:rsidR="006B3647">
        <w:rPr>
          <w:rFonts w:hint="eastAsia"/>
        </w:rPr>
        <w:t>在维度</w:t>
      </w:r>
      <w:r w:rsidR="006B3647" w:rsidRPr="00632020">
        <w:rPr>
          <w:i/>
          <w:rPrChange w:id="85" w:author="xixi" w:date="2016-03-29T22:21:00Z">
            <w:rPr/>
          </w:rPrChange>
        </w:rPr>
        <w:t>a</w:t>
      </w:r>
      <w:r w:rsidR="006B3647" w:rsidRPr="00632020">
        <w:rPr>
          <w:i/>
          <w:vertAlign w:val="subscript"/>
          <w:rPrChange w:id="86" w:author="xixi" w:date="2016-03-29T22:21:00Z">
            <w:rPr>
              <w:vertAlign w:val="subscript"/>
            </w:rPr>
          </w:rPrChange>
        </w:rPr>
        <w:t>i</w:t>
      </w:r>
      <w:r w:rsidR="006B3647">
        <w:rPr>
          <w:rFonts w:hint="eastAsia"/>
        </w:rPr>
        <w:t>上的取值记为</w:t>
      </w:r>
      <w:r w:rsidR="006B3647" w:rsidRPr="00632020">
        <w:rPr>
          <w:i/>
          <w:rPrChange w:id="87" w:author="xixi" w:date="2016-03-29T22:21:00Z">
            <w:rPr/>
          </w:rPrChange>
        </w:rPr>
        <w:t>o</w:t>
      </w:r>
      <w:r w:rsidR="006B3647">
        <w:rPr>
          <w:rFonts w:hint="eastAsia"/>
        </w:rPr>
        <w:t>.</w:t>
      </w:r>
      <w:r w:rsidR="006B3647" w:rsidRPr="00632020">
        <w:rPr>
          <w:i/>
          <w:rPrChange w:id="88" w:author="xixi" w:date="2016-03-29T22:21:00Z">
            <w:rPr/>
          </w:rPrChange>
        </w:rPr>
        <w:t>a</w:t>
      </w:r>
      <w:r w:rsidR="006B3647" w:rsidRPr="00632020">
        <w:rPr>
          <w:i/>
          <w:vertAlign w:val="subscript"/>
          <w:rPrChange w:id="89" w:author="xixi" w:date="2016-03-29T22:21:00Z">
            <w:rPr>
              <w:vertAlign w:val="subscript"/>
            </w:rPr>
          </w:rPrChange>
        </w:rPr>
        <w:t>i</w:t>
      </w:r>
      <w:r w:rsidR="006B3647">
        <w:rPr>
          <w:rFonts w:hint="eastAsia"/>
        </w:rPr>
        <w:t>，我们假设</w:t>
      </w:r>
      <w:r w:rsidR="006B3647" w:rsidRPr="00632020">
        <w:rPr>
          <w:i/>
          <w:rPrChange w:id="90" w:author="xixi" w:date="2016-03-29T22:21:00Z">
            <w:rPr/>
          </w:rPrChange>
        </w:rPr>
        <w:t>D</w:t>
      </w:r>
      <w:r w:rsidR="006B3647">
        <w:rPr>
          <w:rFonts w:hint="eastAsia"/>
        </w:rPr>
        <w:t>在各个维度</w:t>
      </w:r>
      <w:r w:rsidR="006B3647" w:rsidRPr="00632020">
        <w:rPr>
          <w:i/>
          <w:rPrChange w:id="91" w:author="xixi" w:date="2016-03-29T22:21:00Z">
            <w:rPr/>
          </w:rPrChange>
        </w:rPr>
        <w:t>a</w:t>
      </w:r>
      <w:r w:rsidR="006B3647" w:rsidRPr="00632020">
        <w:rPr>
          <w:i/>
          <w:vertAlign w:val="subscript"/>
          <w:rPrChange w:id="92" w:author="xixi" w:date="2016-03-29T22:21:00Z">
            <w:rPr/>
          </w:rPrChange>
        </w:rPr>
        <w:t>i</w:t>
      </w:r>
      <w:r w:rsidR="006B3647">
        <w:rPr>
          <w:rFonts w:hint="eastAsia"/>
        </w:rPr>
        <w:t>上的属性值是可比较的。具体用＞和＜比较，我们假设属性值越小越优，对于数据集中的任意两点</w:t>
      </w:r>
      <w:commentRangeStart w:id="93"/>
      <w:r w:rsidR="00B47F49">
        <w:rPr>
          <w:rFonts w:hint="eastAsia"/>
        </w:rPr>
        <w:t>o</w:t>
      </w:r>
      <w:commentRangeEnd w:id="93"/>
      <w:r w:rsidR="00632020">
        <w:rPr>
          <w:rStyle w:val="af0"/>
          <w:rFonts w:cs="Times New Roman"/>
          <w:kern w:val="0"/>
        </w:rPr>
        <w:commentReference w:id="93"/>
      </w:r>
      <w:r w:rsidR="00B47F49">
        <w:rPr>
          <w:rFonts w:hint="eastAsia"/>
        </w:rPr>
        <w:t>和</w:t>
      </w:r>
      <w:r w:rsidR="00B47F49">
        <w:rPr>
          <w:rFonts w:hint="eastAsia"/>
        </w:rPr>
        <w:t>o</w:t>
      </w:r>
      <w:r w:rsidR="00B47F49">
        <w:t>’</w:t>
      </w:r>
      <w:r w:rsidR="00B47F49">
        <w:rPr>
          <w:rFonts w:hint="eastAsia"/>
        </w:rPr>
        <w:t>，若</w:t>
      </w:r>
      <w:r w:rsidR="00B47F49">
        <w:rPr>
          <w:rFonts w:hint="eastAsia"/>
        </w:rPr>
        <w:t>o.</w:t>
      </w:r>
      <w:r w:rsidR="00B47F49">
        <w:t>a</w:t>
      </w:r>
      <w:r w:rsidR="00B47F49" w:rsidRPr="00B47F49">
        <w:rPr>
          <w:vertAlign w:val="subscript"/>
        </w:rPr>
        <w:t>i</w:t>
      </w:r>
      <w:r w:rsidR="00B47F49">
        <w:rPr>
          <w:rFonts w:hint="eastAsia"/>
        </w:rPr>
        <w:t>＜</w:t>
      </w:r>
      <w:r w:rsidR="00B47F49">
        <w:rPr>
          <w:rFonts w:hint="eastAsia"/>
        </w:rPr>
        <w:t>o</w:t>
      </w:r>
      <w:r w:rsidR="00B47F49">
        <w:t>’.a</w:t>
      </w:r>
      <w:r w:rsidR="00B47F49" w:rsidRPr="00B47F49">
        <w:rPr>
          <w:vertAlign w:val="subscript"/>
        </w:rPr>
        <w:t>i</w:t>
      </w:r>
      <w:r w:rsidR="00B47F49">
        <w:rPr>
          <w:rFonts w:hint="eastAsia"/>
        </w:rPr>
        <w:t>，表明</w:t>
      </w:r>
      <w:r w:rsidR="00B47F49">
        <w:rPr>
          <w:rFonts w:hint="eastAsia"/>
        </w:rPr>
        <w:t>a</w:t>
      </w:r>
      <w:r w:rsidR="00B47F49" w:rsidRPr="00B47F49">
        <w:rPr>
          <w:rFonts w:hint="eastAsia"/>
          <w:vertAlign w:val="subscript"/>
        </w:rPr>
        <w:t>i</w:t>
      </w:r>
      <w:r w:rsidR="00B47F49">
        <w:rPr>
          <w:rFonts w:hint="eastAsia"/>
        </w:rPr>
        <w:t>维度上点</w:t>
      </w:r>
      <w:r w:rsidR="00B47F49">
        <w:rPr>
          <w:rFonts w:hint="eastAsia"/>
        </w:rPr>
        <w:t>o</w:t>
      </w:r>
      <w:r w:rsidR="00B47F49">
        <w:rPr>
          <w:rFonts w:hint="eastAsia"/>
        </w:rPr>
        <w:t>的取值要优于点</w:t>
      </w:r>
      <w:r w:rsidR="00B47F49">
        <w:rPr>
          <w:rFonts w:hint="eastAsia"/>
        </w:rPr>
        <w:t>o</w:t>
      </w:r>
      <w:r w:rsidR="00B47F49">
        <w:t>’</w:t>
      </w:r>
      <w:r w:rsidR="00B47F49">
        <w:rPr>
          <w:rFonts w:hint="eastAsia"/>
        </w:rPr>
        <w:t>；若</w:t>
      </w:r>
      <w:r w:rsidR="00B47F49">
        <w:rPr>
          <w:rFonts w:hint="eastAsia"/>
        </w:rPr>
        <w:t>o.</w:t>
      </w:r>
      <w:r w:rsidR="00B47F49">
        <w:t>a</w:t>
      </w:r>
      <w:r w:rsidR="00B47F49" w:rsidRPr="00B47F49">
        <w:rPr>
          <w:vertAlign w:val="subscript"/>
        </w:rPr>
        <w:t>i</w:t>
      </w:r>
      <w:r w:rsidR="00B47F49">
        <w:rPr>
          <w:rFonts w:hint="eastAsia"/>
        </w:rPr>
        <w:t>＞</w:t>
      </w:r>
      <w:r w:rsidR="00B47F49">
        <w:rPr>
          <w:rFonts w:hint="eastAsia"/>
        </w:rPr>
        <w:t>o</w:t>
      </w:r>
      <w:r w:rsidR="00B47F49">
        <w:t>’.a</w:t>
      </w:r>
      <w:r w:rsidR="00B47F49" w:rsidRPr="00B47F49">
        <w:rPr>
          <w:vertAlign w:val="subscript"/>
        </w:rPr>
        <w:t>i</w:t>
      </w:r>
      <w:r w:rsidR="00B47F49">
        <w:rPr>
          <w:rFonts w:hint="eastAsia"/>
        </w:rPr>
        <w:t>，则说明在维度</w:t>
      </w:r>
      <w:r w:rsidR="00B47F49">
        <w:rPr>
          <w:rFonts w:hint="eastAsia"/>
        </w:rPr>
        <w:t>a</w:t>
      </w:r>
      <w:r w:rsidR="00B47F49" w:rsidRPr="00B47F49">
        <w:rPr>
          <w:rFonts w:hint="eastAsia"/>
          <w:vertAlign w:val="subscript"/>
        </w:rPr>
        <w:t>i</w:t>
      </w:r>
      <w:r w:rsidR="00B47F49">
        <w:rPr>
          <w:rFonts w:hint="eastAsia"/>
        </w:rPr>
        <w:t>上</w:t>
      </w:r>
      <w:r w:rsidR="00B47F49">
        <w:rPr>
          <w:rFonts w:hint="eastAsia"/>
        </w:rPr>
        <w:t>o</w:t>
      </w:r>
      <w:r w:rsidR="00B47F49">
        <w:rPr>
          <w:rFonts w:hint="eastAsia"/>
        </w:rPr>
        <w:t>的取值要差于</w:t>
      </w:r>
      <w:r w:rsidR="00B47F49">
        <w:rPr>
          <w:rFonts w:hint="eastAsia"/>
        </w:rPr>
        <w:t>o</w:t>
      </w:r>
      <w:r w:rsidR="00B47F49">
        <w:t>’</w:t>
      </w:r>
      <w:r w:rsidR="00B47F49">
        <w:rPr>
          <w:rFonts w:hint="eastAsia"/>
        </w:rPr>
        <w:t>。基于这些假设，我们有如下的定义：</w:t>
      </w:r>
      <w:r w:rsidR="006B3647">
        <w:rPr>
          <w:rFonts w:hint="eastAsia"/>
        </w:rPr>
        <w:t xml:space="preserve"> </w:t>
      </w:r>
    </w:p>
    <w:p w14:paraId="34BAFFE0" w14:textId="77777777" w:rsidR="001A7830" w:rsidRDefault="009A70EB">
      <w:pPr>
        <w:pStyle w:val="b4"/>
        <w:spacing w:before="24" w:after="24"/>
        <w:ind w:firstLine="482"/>
        <w:pPrChange w:id="94" w:author="xixi" w:date="2016-03-29T22:22:00Z">
          <w:pPr>
            <w:pStyle w:val="b4"/>
            <w:spacing w:before="24" w:after="24"/>
            <w:ind w:firstLine="480"/>
          </w:pPr>
        </w:pPrChange>
      </w:pPr>
      <w:r w:rsidRPr="00CF481E">
        <w:rPr>
          <w:rFonts w:hint="eastAsia"/>
          <w:b/>
          <w:rPrChange w:id="95" w:author="xixi" w:date="2016-03-29T22:22:00Z">
            <w:rPr>
              <w:rFonts w:hint="eastAsia"/>
            </w:rPr>
          </w:rPrChange>
        </w:rPr>
        <w:t>定义</w:t>
      </w:r>
      <w:r w:rsidR="00B47F49" w:rsidRPr="00CF481E">
        <w:rPr>
          <w:b/>
          <w:rPrChange w:id="96" w:author="xixi" w:date="2016-03-29T22:22:00Z">
            <w:rPr/>
          </w:rPrChange>
        </w:rPr>
        <w:t>3</w:t>
      </w:r>
      <w:r w:rsidRPr="00CF481E">
        <w:rPr>
          <w:b/>
          <w:rPrChange w:id="97" w:author="xixi" w:date="2016-03-29T22:22:00Z">
            <w:rPr/>
          </w:rPrChange>
        </w:rPr>
        <w:t xml:space="preserve">.1 </w:t>
      </w:r>
      <w:r w:rsidRPr="00CF481E">
        <w:rPr>
          <w:rFonts w:hint="eastAsia"/>
          <w:b/>
          <w:rPrChange w:id="98" w:author="xixi" w:date="2016-03-29T22:22:00Z">
            <w:rPr>
              <w:rFonts w:hint="eastAsia"/>
            </w:rPr>
          </w:rPrChange>
        </w:rPr>
        <w:t>支配</w:t>
      </w:r>
      <w:r>
        <w:rPr>
          <w:rFonts w:hint="eastAsia"/>
        </w:rPr>
        <w:t>：</w:t>
      </w:r>
    </w:p>
    <w:p w14:paraId="04F709A6" w14:textId="77777777" w:rsidR="007D17FB" w:rsidRPr="004E3A8C" w:rsidRDefault="004E3A8C" w:rsidP="007D17FB">
      <w:pPr>
        <w:pStyle w:val="b4"/>
        <w:spacing w:before="24" w:after="24"/>
        <w:ind w:firstLine="480"/>
      </w:pPr>
      <w:r>
        <w:rPr>
          <w:rFonts w:hint="eastAsia"/>
        </w:rPr>
        <w:t>对于</w:t>
      </w:r>
      <w:r>
        <w:rPr>
          <w:rFonts w:hint="eastAsia"/>
        </w:rPr>
        <w:t>D</w:t>
      </w:r>
      <w:r>
        <w:rPr>
          <w:rFonts w:hint="eastAsia"/>
        </w:rPr>
        <w:t>中的任意两点</w:t>
      </w:r>
      <w:r>
        <w:rPr>
          <w:rFonts w:hint="eastAsia"/>
        </w:rPr>
        <w:t>o</w:t>
      </w:r>
      <w:r>
        <w:rPr>
          <w:rFonts w:hint="eastAsia"/>
        </w:rPr>
        <w:t>和</w:t>
      </w:r>
      <w:r>
        <w:rPr>
          <w:rFonts w:hint="eastAsia"/>
        </w:rPr>
        <w:t>o</w:t>
      </w:r>
      <w:r>
        <w:t>’</w:t>
      </w:r>
      <w:r>
        <w:rPr>
          <w:rFonts w:hint="eastAsia"/>
        </w:rPr>
        <w:t>，如果</w:t>
      </w:r>
      <w:r>
        <w:rPr>
          <w:rFonts w:hint="eastAsia"/>
        </w:rPr>
        <w:t>o</w:t>
      </w:r>
      <w:r>
        <w:rPr>
          <w:rFonts w:hint="eastAsia"/>
        </w:rPr>
        <w:t>在所有属性上的取值不比</w:t>
      </w:r>
      <w:r>
        <w:rPr>
          <w:rFonts w:hint="eastAsia"/>
        </w:rPr>
        <w:t>o</w:t>
      </w:r>
      <w:r>
        <w:t>’</w:t>
      </w:r>
      <w:r>
        <w:rPr>
          <w:rFonts w:hint="eastAsia"/>
        </w:rPr>
        <w:t>差且至少在一个属性上的取值优于</w:t>
      </w:r>
      <w:r>
        <w:rPr>
          <w:rFonts w:hint="eastAsia"/>
        </w:rPr>
        <w:t>o</w:t>
      </w:r>
      <w:r>
        <w:t>’</w:t>
      </w:r>
      <w:r>
        <w:rPr>
          <w:rFonts w:hint="eastAsia"/>
        </w:rPr>
        <w:t>，那么</w:t>
      </w:r>
      <w:r>
        <w:rPr>
          <w:rFonts w:hint="eastAsia"/>
        </w:rPr>
        <w:t>o</w:t>
      </w:r>
      <w:r>
        <w:rPr>
          <w:rFonts w:hint="eastAsia"/>
        </w:rPr>
        <w:t>支配</w:t>
      </w:r>
      <w:r>
        <w:rPr>
          <w:rFonts w:hint="eastAsia"/>
        </w:rPr>
        <w:t>o</w:t>
      </w:r>
      <w:r>
        <w:t>’</w:t>
      </w:r>
      <w:r>
        <w:rPr>
          <w:rFonts w:hint="eastAsia"/>
        </w:rPr>
        <w:t>，记为</w:t>
      </w:r>
      <m:oMath>
        <m:r>
          <m:rPr>
            <m:sty m:val="p"/>
          </m:rPr>
          <w:rPr>
            <w:rFonts w:ascii="Cambria Math" w:hAnsi="Cambria Math" w:hint="eastAsia"/>
          </w:rPr>
          <m:t>o</m:t>
        </m:r>
        <m:r>
          <m:rPr>
            <m:sty m:val="p"/>
          </m:rPr>
          <w:rPr>
            <w:rFonts w:ascii="Cambria Math" w:hAnsi="Cambria Math"/>
          </w:rPr>
          <m:t>≺o'</m:t>
        </m:r>
      </m:oMath>
      <w:r>
        <w:rPr>
          <w:rFonts w:hint="eastAsia"/>
        </w:rPr>
        <w:t>。</w:t>
      </w:r>
    </w:p>
    <w:p w14:paraId="1439CD8B" w14:textId="77777777" w:rsidR="00B47F49" w:rsidRPr="00993095" w:rsidRDefault="0093273A" w:rsidP="007D17FB">
      <w:pPr>
        <w:pStyle w:val="b4"/>
        <w:spacing w:before="24" w:after="24"/>
        <w:ind w:firstLine="480"/>
      </w:pPr>
      <m:oMathPara>
        <m:oMath>
          <m:r>
            <m:rPr>
              <m:sty m:val="p"/>
            </m:rPr>
            <w:rPr>
              <w:rFonts w:ascii="Cambria Math" w:hAnsi="Cambria Math" w:hint="eastAsia"/>
            </w:rPr>
            <m:t>o</m:t>
          </m:r>
          <m:r>
            <w:rPr>
              <w:rFonts w:ascii="Cambria Math" w:hAnsi="Cambria Math"/>
            </w:rPr>
            <m:t>≺</m:t>
          </m:r>
          <m:sSup>
            <m:sSupPr>
              <m:ctrlPr>
                <w:rPr>
                  <w:rFonts w:ascii="Cambria Math" w:hAnsi="Cambria Math"/>
                  <w:i/>
                  <w:iCs/>
                </w:rPr>
              </m:ctrlPr>
            </m:sSupPr>
            <m:e>
              <m:r>
                <w:rPr>
                  <w:rFonts w:ascii="Cambria Math" w:hAnsi="Cambria Math"/>
                </w:rPr>
                <m:t>o</m:t>
              </m:r>
            </m:e>
            <m:sup>
              <m:r>
                <w:rPr>
                  <w:rFonts w:ascii="Cambria Math" w:hAnsi="Cambria Math"/>
                </w:rPr>
                <m:t>'</m:t>
              </m:r>
            </m:sup>
          </m:sSup>
          <m:r>
            <w:rPr>
              <w:rFonts w:ascii="Cambria Math" w:hAnsi="Cambria Math"/>
            </w:rPr>
            <m:t>:(∀a∈</m:t>
          </m:r>
          <m:sSup>
            <m:sSupPr>
              <m:ctrlPr>
                <w:rPr>
                  <w:rFonts w:ascii="Cambria Math" w:hAnsi="Cambria Math"/>
                  <w:i/>
                  <w:iCs/>
                </w:rPr>
              </m:ctrlPr>
            </m:sSupPr>
            <m:e>
              <m:r>
                <w:rPr>
                  <w:rFonts w:ascii="Cambria Math" w:hAnsi="Cambria Math"/>
                </w:rPr>
                <m:t>A</m:t>
              </m:r>
            </m:e>
            <m:sup>
              <m:r>
                <w:rPr>
                  <w:rFonts w:ascii="Cambria Math" w:hAnsi="Cambria Math"/>
                </w:rPr>
                <m:t>+</m:t>
              </m:r>
            </m:sup>
          </m:sSup>
          <m:r>
            <w:rPr>
              <w:rFonts w:ascii="Cambria Math" w:hAnsi="Cambria Math" w:hint="eastAsia"/>
            </w:rPr>
            <m:t>，</m:t>
          </m:r>
          <m:r>
            <w:rPr>
              <w:rFonts w:ascii="Cambria Math" w:hAnsi="Cambria Math" w:hint="eastAsia"/>
            </w:rPr>
            <m:t>o.a</m:t>
          </m:r>
          <m:r>
            <w:rPr>
              <w:rFonts w:ascii="Cambria Math" w:hAnsi="Cambria Math"/>
            </w:rPr>
            <m:t>≼</m:t>
          </m:r>
          <m:sSup>
            <m:sSupPr>
              <m:ctrlPr>
                <w:rPr>
                  <w:rFonts w:ascii="Cambria Math" w:hAnsi="Cambria Math"/>
                  <w:i/>
                  <w:iCs/>
                </w:rPr>
              </m:ctrlPr>
            </m:sSupPr>
            <m:e>
              <m:r>
                <w:rPr>
                  <w:rFonts w:ascii="Cambria Math" w:hAnsi="Cambria Math"/>
                </w:rPr>
                <m:t>o</m:t>
              </m:r>
            </m:e>
            <m:sup>
              <m:r>
                <w:rPr>
                  <w:rFonts w:ascii="Cambria Math" w:hAnsi="Cambria Math"/>
                </w:rPr>
                <m:t>'</m:t>
              </m:r>
            </m:sup>
          </m:sSup>
          <m:r>
            <w:rPr>
              <w:rFonts w:ascii="Cambria Math" w:hAnsi="Cambria Math"/>
            </w:rPr>
            <m:t>.a)∧(∃a∈</m:t>
          </m:r>
          <m:sSup>
            <m:sSupPr>
              <m:ctrlPr>
                <w:rPr>
                  <w:rFonts w:ascii="Cambria Math" w:hAnsi="Cambria Math"/>
                  <w:i/>
                  <w:iCs/>
                </w:rPr>
              </m:ctrlPr>
            </m:sSupPr>
            <m:e>
              <m:r>
                <w:rPr>
                  <w:rFonts w:ascii="Cambria Math" w:hAnsi="Cambria Math"/>
                </w:rPr>
                <m:t>A</m:t>
              </m:r>
            </m:e>
            <m:sup>
              <m:r>
                <w:rPr>
                  <w:rFonts w:ascii="Cambria Math" w:hAnsi="Cambria Math"/>
                </w:rPr>
                <m:t>+</m:t>
              </m:r>
            </m:sup>
          </m:sSup>
          <m:r>
            <w:rPr>
              <w:rFonts w:ascii="Cambria Math" w:hAnsi="Cambria Math" w:hint="eastAsia"/>
            </w:rPr>
            <m:t>，</m:t>
          </m:r>
          <m:r>
            <w:rPr>
              <w:rFonts w:ascii="Cambria Math" w:hAnsi="Cambria Math"/>
            </w:rPr>
            <m:t>o.a≺</m:t>
          </m:r>
          <m:sSup>
            <m:sSupPr>
              <m:ctrlPr>
                <w:rPr>
                  <w:rFonts w:ascii="Cambria Math" w:hAnsi="Cambria Math"/>
                  <w:i/>
                  <w:iCs/>
                </w:rPr>
              </m:ctrlPr>
            </m:sSupPr>
            <m:e>
              <m:r>
                <w:rPr>
                  <w:rFonts w:ascii="Cambria Math" w:hAnsi="Cambria Math"/>
                </w:rPr>
                <m:t>o</m:t>
              </m:r>
            </m:e>
            <m:sup>
              <m:r>
                <w:rPr>
                  <w:rFonts w:ascii="Cambria Math" w:hAnsi="Cambria Math"/>
                </w:rPr>
                <m:t>'</m:t>
              </m:r>
            </m:sup>
          </m:sSup>
          <m:r>
            <w:rPr>
              <w:rFonts w:ascii="Cambria Math" w:hAnsi="Cambria Math"/>
            </w:rPr>
            <m:t>.a)</m:t>
          </m:r>
        </m:oMath>
      </m:oMathPara>
    </w:p>
    <w:p w14:paraId="088F15BB" w14:textId="77777777" w:rsidR="00993095" w:rsidRPr="002A4C53" w:rsidRDefault="00993095" w:rsidP="007D17FB">
      <w:pPr>
        <w:pStyle w:val="b4"/>
        <w:spacing w:before="24" w:after="24"/>
        <w:ind w:firstLine="480"/>
        <w:rPr>
          <w:iCs/>
        </w:rPr>
      </w:pPr>
      <w:r>
        <w:rPr>
          <w:rFonts w:hint="eastAsia"/>
        </w:rPr>
        <w:t>在上面的例子中，</w:t>
      </w:r>
      <w:r>
        <w:rPr>
          <w:rFonts w:hint="eastAsia"/>
        </w:rPr>
        <w:t>e</w:t>
      </w:r>
      <w:r>
        <w:rPr>
          <w:rFonts w:hint="eastAsia"/>
        </w:rPr>
        <w:t>餐厅在</w:t>
      </w:r>
      <w:r>
        <w:rPr>
          <w:rFonts w:hint="eastAsia"/>
        </w:rPr>
        <w:t>location</w:t>
      </w:r>
      <w:r>
        <w:rPr>
          <w:rFonts w:hint="eastAsia"/>
        </w:rPr>
        <w:t>，</w:t>
      </w:r>
      <w:r>
        <w:rPr>
          <w:rFonts w:hint="eastAsia"/>
        </w:rPr>
        <w:t>type</w:t>
      </w:r>
      <w:r>
        <w:rPr>
          <w:rFonts w:hint="eastAsia"/>
        </w:rPr>
        <w:t>，</w:t>
      </w:r>
      <w:r>
        <w:rPr>
          <w:rFonts w:hint="eastAsia"/>
        </w:rPr>
        <w:t>price</w:t>
      </w:r>
      <w:r>
        <w:rPr>
          <w:rFonts w:hint="eastAsia"/>
        </w:rPr>
        <w:t>所有属性上的值都是优于</w:t>
      </w:r>
      <w:r>
        <w:rPr>
          <w:rFonts w:hint="eastAsia"/>
        </w:rPr>
        <w:t>a</w:t>
      </w:r>
      <w:r>
        <w:rPr>
          <w:rFonts w:hint="eastAsia"/>
        </w:rPr>
        <w:t>餐厅的，所以我们表示为</w:t>
      </w:r>
      <m:oMath>
        <m:r>
          <m:rPr>
            <m:sty m:val="p"/>
          </m:rPr>
          <w:rPr>
            <w:rFonts w:ascii="Cambria Math" w:hAnsi="Cambria Math" w:hint="eastAsia"/>
          </w:rPr>
          <m:t>e</m:t>
        </m:r>
        <m:r>
          <m:rPr>
            <m:sty m:val="p"/>
          </m:rPr>
          <w:rPr>
            <w:rFonts w:ascii="Cambria Math" w:hAnsi="Cambria Math"/>
          </w:rPr>
          <m:t>≺</m:t>
        </m:r>
        <m:r>
          <m:rPr>
            <m:sty m:val="p"/>
          </m:rPr>
          <w:rPr>
            <w:rFonts w:ascii="Cambria Math" w:hAnsi="Cambria Math" w:hint="eastAsia"/>
          </w:rPr>
          <m:t>a</m:t>
        </m:r>
      </m:oMath>
      <w:r>
        <w:rPr>
          <w:rFonts w:hint="eastAsia"/>
        </w:rPr>
        <w:t>。</w:t>
      </w:r>
    </w:p>
    <w:p w14:paraId="74415E4E" w14:textId="77777777" w:rsidR="001A7830" w:rsidRPr="00CF481E" w:rsidRDefault="002A4C53">
      <w:pPr>
        <w:pStyle w:val="b4"/>
        <w:spacing w:before="24" w:after="24"/>
        <w:ind w:firstLine="482"/>
        <w:rPr>
          <w:b/>
          <w:iCs/>
          <w:rPrChange w:id="99" w:author="xixi" w:date="2016-03-29T22:22:00Z">
            <w:rPr>
              <w:iCs/>
            </w:rPr>
          </w:rPrChange>
        </w:rPr>
        <w:pPrChange w:id="100" w:author="xixi" w:date="2016-03-29T22:22:00Z">
          <w:pPr>
            <w:pStyle w:val="b4"/>
            <w:spacing w:before="24" w:after="24"/>
            <w:ind w:firstLine="480"/>
          </w:pPr>
        </w:pPrChange>
      </w:pPr>
      <w:r w:rsidRPr="00CF481E">
        <w:rPr>
          <w:rFonts w:hint="eastAsia"/>
          <w:b/>
          <w:iCs/>
          <w:rPrChange w:id="101" w:author="xixi" w:date="2016-03-29T22:22:00Z">
            <w:rPr>
              <w:rFonts w:hint="eastAsia"/>
              <w:iCs/>
            </w:rPr>
          </w:rPrChange>
        </w:rPr>
        <w:t>定义</w:t>
      </w:r>
      <w:r w:rsidRPr="00CF481E">
        <w:rPr>
          <w:b/>
          <w:iCs/>
          <w:rPrChange w:id="102" w:author="xixi" w:date="2016-03-29T22:22:00Z">
            <w:rPr>
              <w:iCs/>
            </w:rPr>
          </w:rPrChange>
        </w:rPr>
        <w:t xml:space="preserve">3.2 </w:t>
      </w:r>
      <w:r w:rsidR="00C74FF2" w:rsidRPr="00CF481E">
        <w:rPr>
          <w:b/>
          <w:iCs/>
          <w:rPrChange w:id="103" w:author="xixi" w:date="2016-03-29T22:22:00Z">
            <w:rPr>
              <w:iCs/>
            </w:rPr>
          </w:rPrChange>
        </w:rPr>
        <w:t xml:space="preserve"> </w:t>
      </w:r>
      <w:r w:rsidRPr="00CF481E">
        <w:rPr>
          <w:b/>
          <w:iCs/>
          <w:rPrChange w:id="104" w:author="xixi" w:date="2016-03-29T22:22:00Z">
            <w:rPr>
              <w:iCs/>
            </w:rPr>
          </w:rPrChange>
        </w:rPr>
        <w:t>Skyline</w:t>
      </w:r>
      <w:r w:rsidRPr="00CF481E">
        <w:rPr>
          <w:rFonts w:hint="eastAsia"/>
          <w:b/>
          <w:iCs/>
          <w:rPrChange w:id="105" w:author="xixi" w:date="2016-03-29T22:22:00Z">
            <w:rPr>
              <w:rFonts w:hint="eastAsia"/>
              <w:iCs/>
            </w:rPr>
          </w:rPrChange>
        </w:rPr>
        <w:t>点：</w:t>
      </w:r>
    </w:p>
    <w:p w14:paraId="0ACBB918" w14:textId="77777777" w:rsidR="002A4C53" w:rsidRDefault="002A4C53" w:rsidP="001A7830">
      <w:pPr>
        <w:pStyle w:val="b4"/>
        <w:spacing w:before="24" w:after="24"/>
        <w:ind w:firstLine="480"/>
        <w:rPr>
          <w:iCs/>
        </w:rPr>
      </w:pPr>
      <w:r>
        <w:rPr>
          <w:rFonts w:hint="eastAsia"/>
          <w:iCs/>
        </w:rPr>
        <w:t>任意一点</w:t>
      </w:r>
      <m:oMath>
        <m:r>
          <m:rPr>
            <m:sty m:val="p"/>
          </m:rPr>
          <w:rPr>
            <w:rFonts w:ascii="Cambria Math" w:hAnsi="Cambria Math"/>
          </w:rPr>
          <m:t>o∈D</m:t>
        </m:r>
      </m:oMath>
      <w:r>
        <w:rPr>
          <w:rFonts w:hint="eastAsia"/>
          <w:iCs/>
        </w:rPr>
        <w:t>，</w:t>
      </w:r>
      <w:r>
        <w:rPr>
          <w:rFonts w:hint="eastAsia"/>
          <w:iCs/>
        </w:rPr>
        <w:t>o</w:t>
      </w:r>
      <w:r>
        <w:rPr>
          <w:rFonts w:hint="eastAsia"/>
          <w:iCs/>
        </w:rPr>
        <w:t>是数据集</w:t>
      </w:r>
      <w:r>
        <w:rPr>
          <w:rFonts w:hint="eastAsia"/>
          <w:iCs/>
        </w:rPr>
        <w:t>D</w:t>
      </w:r>
      <w:r>
        <w:rPr>
          <w:rFonts w:hint="eastAsia"/>
          <w:iCs/>
        </w:rPr>
        <w:t>在空间</w:t>
      </w:r>
      <w:r>
        <w:rPr>
          <w:rFonts w:hint="eastAsia"/>
          <w:iCs/>
        </w:rPr>
        <w:t>S</w:t>
      </w:r>
      <w:r>
        <w:rPr>
          <w:rFonts w:hint="eastAsia"/>
          <w:iCs/>
        </w:rPr>
        <w:t>上的</w:t>
      </w:r>
      <w:r>
        <w:rPr>
          <w:rFonts w:hint="eastAsia"/>
          <w:iCs/>
        </w:rPr>
        <w:t>Skyline</w:t>
      </w:r>
      <w:r w:rsidR="004E3A8C">
        <w:rPr>
          <w:rFonts w:hint="eastAsia"/>
          <w:iCs/>
        </w:rPr>
        <w:t>点</w:t>
      </w:r>
      <w:r>
        <w:rPr>
          <w:rFonts w:hint="eastAsia"/>
          <w:iCs/>
        </w:rPr>
        <w:t>当且</w:t>
      </w:r>
      <w:r w:rsidR="004E3A8C">
        <w:rPr>
          <w:rFonts w:hint="eastAsia"/>
          <w:iCs/>
        </w:rPr>
        <w:t>仅当不存在</w:t>
      </w:r>
      <w:r w:rsidR="004E3A8C">
        <w:rPr>
          <w:rFonts w:hint="eastAsia"/>
          <w:iCs/>
        </w:rPr>
        <w:lastRenderedPageBreak/>
        <w:t>任何点</w:t>
      </w:r>
      <m:oMath>
        <m:sSup>
          <m:sSupPr>
            <m:ctrlPr>
              <w:rPr>
                <w:rFonts w:ascii="Cambria Math" w:hAnsi="Cambria Math"/>
                <w:iCs/>
              </w:rPr>
            </m:ctrlPr>
          </m:sSupPr>
          <m:e>
            <m:r>
              <m:rPr>
                <m:sty m:val="p"/>
              </m:rPr>
              <w:rPr>
                <w:rFonts w:ascii="Cambria Math" w:hAnsi="Cambria Math"/>
              </w:rPr>
              <m:t>o</m:t>
            </m:r>
          </m:e>
          <m:sup>
            <m:r>
              <m:rPr>
                <m:sty m:val="p"/>
              </m:rPr>
              <w:rPr>
                <w:rFonts w:ascii="Cambria Math" w:hAnsi="Cambria Math"/>
              </w:rPr>
              <m:t>'</m:t>
            </m:r>
          </m:sup>
        </m:sSup>
        <m:r>
          <m:rPr>
            <m:sty m:val="p"/>
          </m:rPr>
          <w:rPr>
            <w:rFonts w:ascii="Cambria Math" w:hAnsi="Cambria Math"/>
          </w:rPr>
          <m:t>∈D(o≠</m:t>
        </m:r>
        <m:sSup>
          <m:sSupPr>
            <m:ctrlPr>
              <w:rPr>
                <w:rFonts w:ascii="Cambria Math" w:hAnsi="Cambria Math"/>
                <w:iCs/>
              </w:rPr>
            </m:ctrlPr>
          </m:sSupPr>
          <m:e>
            <m:r>
              <m:rPr>
                <m:sty m:val="p"/>
              </m:rPr>
              <w:rPr>
                <w:rFonts w:ascii="Cambria Math" w:hAnsi="Cambria Math"/>
              </w:rPr>
              <m:t>o</m:t>
            </m:r>
          </m:e>
          <m:sup>
            <m:r>
              <m:rPr>
                <m:sty m:val="p"/>
              </m:rPr>
              <w:rPr>
                <w:rFonts w:ascii="Cambria Math" w:hAnsi="Cambria Math"/>
              </w:rPr>
              <m:t>'</m:t>
            </m:r>
          </m:sup>
        </m:sSup>
        <m:r>
          <m:rPr>
            <m:sty m:val="p"/>
          </m:rPr>
          <w:rPr>
            <w:rFonts w:ascii="Cambria Math" w:hAnsi="Cambria Math"/>
          </w:rPr>
          <m:t>)</m:t>
        </m:r>
      </m:oMath>
      <w:r w:rsidR="004E3A8C">
        <w:rPr>
          <w:rFonts w:hint="eastAsia"/>
          <w:iCs/>
        </w:rPr>
        <w:t>满足</w:t>
      </w:r>
      <m:oMath>
        <m:r>
          <m:rPr>
            <m:sty m:val="p"/>
          </m:rPr>
          <w:rPr>
            <w:rFonts w:ascii="Cambria Math" w:hAnsi="Cambria Math"/>
          </w:rPr>
          <m:t>o'≺o</m:t>
        </m:r>
      </m:oMath>
      <w:r w:rsidR="004E3A8C">
        <w:rPr>
          <w:rFonts w:hint="eastAsia"/>
          <w:iCs/>
        </w:rPr>
        <w:t>。</w:t>
      </w:r>
    </w:p>
    <w:p w14:paraId="448890C8" w14:textId="77777777" w:rsidR="00C74FF2" w:rsidRDefault="001A7830" w:rsidP="001A7830">
      <w:pPr>
        <w:pStyle w:val="b4"/>
        <w:spacing w:before="24" w:after="24"/>
        <w:ind w:firstLine="480"/>
        <w:rPr>
          <w:iCs/>
        </w:rPr>
      </w:pPr>
      <w:r>
        <w:rPr>
          <w:rFonts w:hint="eastAsia"/>
          <w:iCs/>
        </w:rPr>
        <w:t>定义</w:t>
      </w:r>
      <w:r>
        <w:rPr>
          <w:rFonts w:hint="eastAsia"/>
          <w:iCs/>
        </w:rPr>
        <w:t xml:space="preserve">3.3 </w:t>
      </w:r>
      <w:r>
        <w:rPr>
          <w:iCs/>
        </w:rPr>
        <w:t xml:space="preserve"> </w:t>
      </w:r>
      <w:r w:rsidRPr="00CF481E">
        <w:rPr>
          <w:b/>
          <w:iCs/>
          <w:rPrChange w:id="106" w:author="xixi" w:date="2016-03-29T22:22:00Z">
            <w:rPr>
              <w:iCs/>
            </w:rPr>
          </w:rPrChange>
        </w:rPr>
        <w:t>Skyline</w:t>
      </w:r>
      <w:r w:rsidRPr="00CF481E">
        <w:rPr>
          <w:rFonts w:hint="eastAsia"/>
          <w:b/>
          <w:iCs/>
          <w:rPrChange w:id="107" w:author="xixi" w:date="2016-03-29T22:22:00Z">
            <w:rPr>
              <w:rFonts w:hint="eastAsia"/>
              <w:iCs/>
            </w:rPr>
          </w:rPrChange>
        </w:rPr>
        <w:t>查询</w:t>
      </w:r>
      <w:r>
        <w:rPr>
          <w:rFonts w:hint="eastAsia"/>
          <w:iCs/>
        </w:rPr>
        <w:t>：</w:t>
      </w:r>
    </w:p>
    <w:p w14:paraId="462711F0" w14:textId="77777777" w:rsidR="0083352A" w:rsidRDefault="0083352A" w:rsidP="001A7830">
      <w:pPr>
        <w:pStyle w:val="b4"/>
        <w:spacing w:before="24" w:after="24"/>
        <w:ind w:firstLine="480"/>
        <w:rPr>
          <w:iCs/>
        </w:rPr>
      </w:pPr>
      <w:r>
        <w:rPr>
          <w:rFonts w:hint="eastAsia"/>
          <w:iCs/>
        </w:rPr>
        <w:t>S</w:t>
      </w:r>
      <w:r>
        <w:rPr>
          <w:iCs/>
        </w:rPr>
        <w:t>kyline</w:t>
      </w:r>
      <w:r>
        <w:rPr>
          <w:rFonts w:hint="eastAsia"/>
          <w:iCs/>
        </w:rPr>
        <w:t>查询返回数据集</w:t>
      </w:r>
      <w:r>
        <w:rPr>
          <w:rFonts w:hint="eastAsia"/>
          <w:iCs/>
        </w:rPr>
        <w:t>D</w:t>
      </w:r>
      <w:r>
        <w:rPr>
          <w:rFonts w:hint="eastAsia"/>
          <w:iCs/>
        </w:rPr>
        <w:t>在在空间</w:t>
      </w:r>
      <w:r>
        <w:rPr>
          <w:rFonts w:hint="eastAsia"/>
          <w:iCs/>
        </w:rPr>
        <w:t>A</w:t>
      </w:r>
      <w:r>
        <w:rPr>
          <w:rFonts w:hint="eastAsia"/>
          <w:iCs/>
        </w:rPr>
        <w:t>上的所有</w:t>
      </w:r>
      <w:r>
        <w:rPr>
          <w:rFonts w:hint="eastAsia"/>
          <w:iCs/>
        </w:rPr>
        <w:t>Skyline</w:t>
      </w:r>
      <w:r>
        <w:rPr>
          <w:rFonts w:hint="eastAsia"/>
          <w:iCs/>
        </w:rPr>
        <w:t>点。所有的</w:t>
      </w:r>
      <w:r>
        <w:rPr>
          <w:rFonts w:hint="eastAsia"/>
          <w:iCs/>
        </w:rPr>
        <w:t>Skyline</w:t>
      </w:r>
      <w:r>
        <w:rPr>
          <w:rFonts w:hint="eastAsia"/>
          <w:iCs/>
        </w:rPr>
        <w:t>点都</w:t>
      </w:r>
      <w:r w:rsidR="00A4639C">
        <w:rPr>
          <w:rFonts w:hint="eastAsia"/>
          <w:iCs/>
        </w:rPr>
        <w:t>不被其他点所支配。</w:t>
      </w:r>
    </w:p>
    <w:p w14:paraId="63E7F063" w14:textId="77777777" w:rsidR="002A4C53" w:rsidRPr="0038216B" w:rsidRDefault="00A4639C" w:rsidP="00A4639C">
      <w:pPr>
        <w:pStyle w:val="b4"/>
        <w:spacing w:before="24" w:after="24"/>
        <w:ind w:firstLine="480"/>
      </w:pPr>
      <m:oMathPara>
        <m:oMath>
          <m:r>
            <m:rPr>
              <m:sty m:val="p"/>
            </m:rPr>
            <w:rPr>
              <w:rFonts w:ascii="Cambria Math" w:hAnsi="Cambria Math"/>
            </w:rPr>
            <m:t>S</m:t>
          </m:r>
          <m:d>
            <m:dPr>
              <m:ctrlPr>
                <w:rPr>
                  <w:rFonts w:ascii="Cambria Math" w:hAnsi="Cambria Math"/>
                  <w:iCs/>
                </w:rPr>
              </m:ctrlPr>
            </m:dPr>
            <m:e>
              <m:r>
                <m:rPr>
                  <m:sty m:val="p"/>
                </m:rPr>
                <w:rPr>
                  <w:rFonts w:ascii="Cambria Math" w:hAnsi="Cambria Math"/>
                </w:rPr>
                <m:t>O</m:t>
              </m:r>
            </m:e>
          </m:d>
          <m:r>
            <m:rPr>
              <m:sty m:val="p"/>
            </m:rPr>
            <w:rPr>
              <w:rFonts w:ascii="Cambria Math" w:hAnsi="Cambria Math"/>
            </w:rPr>
            <m:t>={o∈O|¬∃</m:t>
          </m:r>
          <m:sSup>
            <m:sSupPr>
              <m:ctrlPr>
                <w:rPr>
                  <w:rFonts w:ascii="Cambria Math" w:hAnsi="Cambria Math"/>
                  <w:iCs/>
                </w:rPr>
              </m:ctrlPr>
            </m:sSupPr>
            <m:e>
              <m:r>
                <m:rPr>
                  <m:sty m:val="p"/>
                </m:rPr>
                <w:rPr>
                  <w:rFonts w:ascii="Cambria Math" w:hAnsi="Cambria Math"/>
                </w:rPr>
                <m:t>o</m:t>
              </m:r>
            </m:e>
            <m:sup>
              <m:r>
                <m:rPr>
                  <m:sty m:val="p"/>
                </m:rPr>
                <w:rPr>
                  <w:rFonts w:ascii="Cambria Math" w:hAnsi="Cambria Math"/>
                </w:rPr>
                <m:t>'</m:t>
              </m:r>
            </m:sup>
          </m:sSup>
          <m:r>
            <m:rPr>
              <m:sty m:val="p"/>
            </m:rPr>
            <w:rPr>
              <w:rFonts w:ascii="Cambria Math" w:hAnsi="Cambria Math"/>
            </w:rPr>
            <m:t>∈</m:t>
          </m:r>
          <m:d>
            <m:dPr>
              <m:ctrlPr>
                <w:rPr>
                  <w:rFonts w:ascii="Cambria Math" w:hAnsi="Cambria Math"/>
                  <w:iCs/>
                </w:rPr>
              </m:ctrlPr>
            </m:dPr>
            <m:e>
              <m:r>
                <m:rPr>
                  <m:sty m:val="p"/>
                </m:rPr>
                <w:rPr>
                  <w:rFonts w:ascii="Cambria Math" w:hAnsi="Cambria Math"/>
                </w:rPr>
                <m:t>O-</m:t>
              </m:r>
              <m:d>
                <m:dPr>
                  <m:begChr m:val="{"/>
                  <m:endChr m:val="}"/>
                  <m:ctrlPr>
                    <w:rPr>
                      <w:rFonts w:ascii="Cambria Math" w:hAnsi="Cambria Math"/>
                      <w:iCs/>
                    </w:rPr>
                  </m:ctrlPr>
                </m:dPr>
                <m:e>
                  <m:r>
                    <m:rPr>
                      <m:sty m:val="p"/>
                    </m:rPr>
                    <w:rPr>
                      <w:rFonts w:ascii="Cambria Math" w:hAnsi="Cambria Math"/>
                    </w:rPr>
                    <m:t>o</m:t>
                  </m:r>
                </m:e>
              </m:d>
            </m:e>
          </m:d>
          <m:r>
            <m:rPr>
              <m:sty m:val="p"/>
            </m:rPr>
            <w:rPr>
              <w:rFonts w:ascii="Cambria Math" w:hAnsi="Cambria Math"/>
            </w:rPr>
            <m:t>∧</m:t>
          </m:r>
          <m:sSup>
            <m:sSupPr>
              <m:ctrlPr>
                <w:rPr>
                  <w:rFonts w:ascii="Cambria Math" w:hAnsi="Cambria Math"/>
                  <w:iCs/>
                </w:rPr>
              </m:ctrlPr>
            </m:sSupPr>
            <m:e>
              <m:r>
                <m:rPr>
                  <m:sty m:val="p"/>
                </m:rPr>
                <w:rPr>
                  <w:rFonts w:ascii="Cambria Math" w:hAnsi="Cambria Math"/>
                </w:rPr>
                <m:t>o</m:t>
              </m:r>
            </m:e>
            <m:sup>
              <m:r>
                <m:rPr>
                  <m:sty m:val="p"/>
                </m:rPr>
                <w:rPr>
                  <w:rFonts w:ascii="Cambria Math" w:hAnsi="Cambria Math"/>
                </w:rPr>
                <m:t>'</m:t>
              </m:r>
            </m:sup>
          </m:sSup>
          <m:r>
            <m:rPr>
              <m:sty m:val="p"/>
            </m:rPr>
            <w:rPr>
              <w:rFonts w:ascii="Cambria Math" w:hAnsi="Cambria Math"/>
            </w:rPr>
            <m:t>≺o}</m:t>
          </m:r>
        </m:oMath>
      </m:oMathPara>
    </w:p>
    <w:p w14:paraId="53FDFBC0" w14:textId="77777777" w:rsidR="0038216B" w:rsidRPr="00A4639C" w:rsidRDefault="0038216B" w:rsidP="00A4639C">
      <w:pPr>
        <w:pStyle w:val="b4"/>
        <w:spacing w:before="24" w:after="24"/>
        <w:ind w:firstLine="480"/>
        <w:rPr>
          <w:iCs/>
        </w:rPr>
      </w:pPr>
      <w:r>
        <w:rPr>
          <w:rFonts w:hint="eastAsia"/>
        </w:rPr>
        <w:t>在上个例子中，餐厅</w:t>
      </w:r>
      <w:r>
        <w:rPr>
          <w:rFonts w:hint="eastAsia"/>
        </w:rPr>
        <w:t>b</w:t>
      </w:r>
      <w:r>
        <w:rPr>
          <w:rFonts w:hint="eastAsia"/>
        </w:rPr>
        <w:t>，</w:t>
      </w:r>
      <w:r>
        <w:rPr>
          <w:rFonts w:hint="eastAsia"/>
        </w:rPr>
        <w:t>d</w:t>
      </w:r>
      <w:r>
        <w:rPr>
          <w:rFonts w:hint="eastAsia"/>
        </w:rPr>
        <w:t>，</w:t>
      </w:r>
      <w:r>
        <w:rPr>
          <w:rFonts w:hint="eastAsia"/>
        </w:rPr>
        <w:t>g</w:t>
      </w:r>
      <w:r>
        <w:rPr>
          <w:rFonts w:hint="eastAsia"/>
        </w:rPr>
        <w:t>不被任何点所支配，所以查询返回的结果就是</w:t>
      </w:r>
      <w:r>
        <w:rPr>
          <w:rFonts w:hint="eastAsia"/>
        </w:rPr>
        <w:t>S(O)={b,d,g}</w:t>
      </w:r>
      <w:r>
        <w:rPr>
          <w:rFonts w:hint="eastAsia"/>
        </w:rPr>
        <w:t>。</w:t>
      </w:r>
    </w:p>
    <w:p w14:paraId="51AFE345" w14:textId="77777777" w:rsidR="00F55897" w:rsidRDefault="00844DEF" w:rsidP="00844DEF">
      <w:pPr>
        <w:pStyle w:val="b3"/>
      </w:pPr>
      <w:bookmarkStart w:id="108" w:name="_Toc446872811"/>
      <w:r>
        <w:rPr>
          <w:rFonts w:hint="eastAsia"/>
        </w:rPr>
        <w:t>算法流程</w:t>
      </w:r>
      <w:bookmarkEnd w:id="108"/>
    </w:p>
    <w:p w14:paraId="63AEA4D5" w14:textId="77777777" w:rsidR="005712E3" w:rsidRDefault="005712E3" w:rsidP="007D17FB">
      <w:pPr>
        <w:pStyle w:val="b4"/>
        <w:spacing w:before="24" w:after="24"/>
        <w:ind w:firstLine="480"/>
      </w:pPr>
      <w:r>
        <w:rPr>
          <w:rFonts w:hint="eastAsia"/>
        </w:rPr>
        <w:t>这个</w:t>
      </w:r>
      <w:r w:rsidRPr="005712E3">
        <w:rPr>
          <w:rFonts w:hint="eastAsia"/>
        </w:rPr>
        <w:t>算法应用于每个维度由有限个离散数据组成的数据集。算法将用户的偏好存储在本地文件中，根据用户偏好文件，将数据集映射成一个模式表，利用最近邻搜索，查找出离用户当前位置最近的数据点，查看模式表，检查该数据点的模式是否在模式表中，如果在，说明该数据点是</w:t>
      </w:r>
      <w:r w:rsidRPr="005712E3">
        <w:rPr>
          <w:rFonts w:hint="eastAsia"/>
        </w:rPr>
        <w:t>Skyline</w:t>
      </w:r>
      <w:r w:rsidRPr="005712E3">
        <w:rPr>
          <w:rFonts w:hint="eastAsia"/>
        </w:rPr>
        <w:t>点，之后将这个数据点对应的模式及这个模式能支配的所有模式从模式表中删除。算法进行下一轮查找，利用最近邻搜索，找出下一个离用户最近的点，重复上面的步骤，直到输出数据集中的所有</w:t>
      </w:r>
      <w:r w:rsidRPr="005712E3">
        <w:rPr>
          <w:rFonts w:hint="eastAsia"/>
        </w:rPr>
        <w:t>Skyline</w:t>
      </w:r>
      <w:r w:rsidRPr="005712E3">
        <w:rPr>
          <w:rFonts w:hint="eastAsia"/>
        </w:rPr>
        <w:t>点。算法执行的过程本质上是按数据点与用户的距离从小到大的排序依次查找</w:t>
      </w:r>
      <w:r w:rsidRPr="005712E3">
        <w:rPr>
          <w:rFonts w:hint="eastAsia"/>
        </w:rPr>
        <w:t>Skyline</w:t>
      </w:r>
      <w:r w:rsidRPr="005712E3">
        <w:rPr>
          <w:rFonts w:hint="eastAsia"/>
        </w:rPr>
        <w:t>点。利用最近邻搜索找到的离用户最近的点为第一个</w:t>
      </w:r>
      <w:r w:rsidRPr="005712E3">
        <w:rPr>
          <w:rFonts w:hint="eastAsia"/>
        </w:rPr>
        <w:t>Skyline</w:t>
      </w:r>
      <w:r w:rsidRPr="005712E3">
        <w:rPr>
          <w:rFonts w:hint="eastAsia"/>
        </w:rPr>
        <w:t>点，可直接输出，因此算法能快速响应用户，同时具有良好的渐进性。</w:t>
      </w:r>
    </w:p>
    <w:p w14:paraId="3DF66642" w14:textId="77777777" w:rsidR="007D17FB" w:rsidRDefault="005712E3" w:rsidP="007D17FB">
      <w:pPr>
        <w:pStyle w:val="b4"/>
        <w:spacing w:before="24" w:after="24"/>
        <w:ind w:firstLine="480"/>
      </w:pPr>
      <w:r>
        <w:rPr>
          <w:rFonts w:hint="eastAsia"/>
        </w:rPr>
        <w:t>根据描述，我们写出这个</w:t>
      </w:r>
      <w:r w:rsidR="00FE4AD1">
        <w:rPr>
          <w:rFonts w:hint="eastAsia"/>
        </w:rPr>
        <w:t>算法来解决用户既需要距离近又满足偏好的需求。</w:t>
      </w:r>
    </w:p>
    <w:tbl>
      <w:tblPr>
        <w:tblStyle w:val="a9"/>
        <w:tblW w:w="0" w:type="auto"/>
        <w:tblBorders>
          <w:left w:val="none" w:sz="0" w:space="0" w:color="auto"/>
          <w:bottom w:val="none" w:sz="0" w:space="0" w:color="auto"/>
          <w:right w:val="none" w:sz="0" w:space="0" w:color="auto"/>
        </w:tblBorders>
        <w:tblLook w:val="04A0" w:firstRow="1" w:lastRow="0" w:firstColumn="1" w:lastColumn="0" w:noHBand="0" w:noVBand="1"/>
      </w:tblPr>
      <w:tblGrid>
        <w:gridCol w:w="7927"/>
      </w:tblGrid>
      <w:tr w:rsidR="00725F75" w14:paraId="78C2EAD1" w14:textId="77777777" w:rsidTr="00BA3E00">
        <w:tc>
          <w:tcPr>
            <w:tcW w:w="7927" w:type="dxa"/>
          </w:tcPr>
          <w:p w14:paraId="30BDB484" w14:textId="77777777" w:rsidR="00725F75" w:rsidRDefault="00BA3E00" w:rsidP="007D17FB">
            <w:pPr>
              <w:pStyle w:val="b4"/>
              <w:spacing w:before="24" w:after="24"/>
              <w:ind w:firstLineChars="0" w:firstLine="0"/>
            </w:pPr>
            <w:r>
              <w:rPr>
                <w:rFonts w:hint="eastAsia"/>
              </w:rPr>
              <w:t>算法</w:t>
            </w:r>
            <w:r>
              <w:rPr>
                <w:rFonts w:hint="eastAsia"/>
              </w:rPr>
              <w:t xml:space="preserve">1 </w:t>
            </w:r>
            <w:r>
              <w:rPr>
                <w:rFonts w:hint="eastAsia"/>
              </w:rPr>
              <w:t>基于距离和偏好的</w:t>
            </w:r>
            <w:r>
              <w:rPr>
                <w:rFonts w:hint="eastAsia"/>
              </w:rPr>
              <w:t>Skyline</w:t>
            </w:r>
            <w:r>
              <w:rPr>
                <w:rFonts w:hint="eastAsia"/>
              </w:rPr>
              <w:t>查询</w:t>
            </w:r>
          </w:p>
        </w:tc>
      </w:tr>
      <w:tr w:rsidR="00BA3E00" w14:paraId="37AB05CF" w14:textId="77777777" w:rsidTr="00BA3E00">
        <w:tc>
          <w:tcPr>
            <w:tcW w:w="7927" w:type="dxa"/>
          </w:tcPr>
          <w:p w14:paraId="68B73CF9" w14:textId="77777777" w:rsidR="00BA3E00" w:rsidRDefault="000A4842" w:rsidP="002254DB">
            <w:pPr>
              <w:pStyle w:val="b4"/>
              <w:numPr>
                <w:ilvl w:val="0"/>
                <w:numId w:val="21"/>
              </w:numPr>
              <w:spacing w:before="24" w:after="24"/>
              <w:ind w:firstLineChars="0"/>
            </w:pPr>
            <w:r w:rsidRPr="007F55B8">
              <w:rPr>
                <w:b/>
                <w:bCs/>
              </w:rPr>
              <w:t>function</w:t>
            </w:r>
            <w:r w:rsidRPr="00BA3E00">
              <w:t xml:space="preserve"> </w:t>
            </w:r>
            <w:r w:rsidR="00BA3E00" w:rsidRPr="00BA3E00">
              <w:t>SSP(p, q)</w:t>
            </w:r>
            <w:r w:rsidR="002254DB">
              <w:t xml:space="preserve">                  </w:t>
            </w:r>
            <w:r w:rsidR="00BA3E00">
              <w:rPr>
                <w:rFonts w:hint="eastAsia"/>
              </w:rPr>
              <w:t>p:</w:t>
            </w:r>
            <w:r w:rsidR="00BA3E00">
              <w:rPr>
                <w:rFonts w:hint="eastAsia"/>
              </w:rPr>
              <w:t>用户的偏好文件，</w:t>
            </w:r>
            <w:r w:rsidR="00BA3E00">
              <w:rPr>
                <w:rFonts w:hint="eastAsia"/>
              </w:rPr>
              <w:t>q:</w:t>
            </w:r>
            <w:r w:rsidR="00BA3E00">
              <w:rPr>
                <w:rFonts w:hint="eastAsia"/>
              </w:rPr>
              <w:t>用户的位置</w:t>
            </w:r>
          </w:p>
          <w:p w14:paraId="58AB0FC5" w14:textId="77777777" w:rsidR="00BA3E00" w:rsidRDefault="00913EE9" w:rsidP="00E91D2F">
            <w:pPr>
              <w:pStyle w:val="b4"/>
              <w:numPr>
                <w:ilvl w:val="0"/>
                <w:numId w:val="21"/>
              </w:numPr>
              <w:spacing w:before="24" w:after="24"/>
              <w:ind w:firstLineChars="0"/>
            </w:pPr>
            <w:r>
              <w:rPr>
                <w:rFonts w:hint="eastAsia"/>
              </w:rPr>
              <w:t xml:space="preserve"> </w:t>
            </w:r>
            <w:r>
              <w:t xml:space="preserve"> </w:t>
            </w:r>
            <w:r>
              <w:rPr>
                <w:rFonts w:hint="eastAsia"/>
              </w:rPr>
              <w:t xml:space="preserve"> </w:t>
            </w:r>
            <w:r w:rsidR="00E91D2F" w:rsidRPr="00E91D2F">
              <w:t>S</w:t>
            </w:r>
            <w:r w:rsidR="00E91D2F" w:rsidRPr="00E91D2F">
              <w:rPr>
                <w:rFonts w:hint="eastAsia"/>
              </w:rPr>
              <w:t>←</w:t>
            </w:r>
            <w:r w:rsidR="00E91D2F" w:rsidRPr="00E91D2F">
              <w:rPr>
                <w:rFonts w:ascii="Cambria Math" w:hAnsi="Cambria Math" w:cs="Cambria Math"/>
              </w:rPr>
              <w:t>∅</w:t>
            </w:r>
            <w:r w:rsidR="002254DB">
              <w:rPr>
                <w:rFonts w:hint="eastAsia"/>
              </w:rPr>
              <w:t xml:space="preserve"> </w:t>
            </w:r>
            <w:r w:rsidR="002254DB">
              <w:t xml:space="preserve">      </w:t>
            </w:r>
            <w:r>
              <w:t xml:space="preserve">                 </w:t>
            </w:r>
            <w:r w:rsidR="002254DB">
              <w:t xml:space="preserve">                   </w:t>
            </w:r>
            <w:r w:rsidR="002254DB">
              <w:rPr>
                <w:rFonts w:hint="eastAsia"/>
              </w:rPr>
              <w:t>数据集非空</w:t>
            </w:r>
          </w:p>
          <w:p w14:paraId="3588E750" w14:textId="77777777" w:rsidR="000A4842" w:rsidRPr="000A4842" w:rsidRDefault="00913EE9" w:rsidP="00224627">
            <w:pPr>
              <w:pStyle w:val="ad"/>
              <w:numPr>
                <w:ilvl w:val="0"/>
                <w:numId w:val="21"/>
              </w:numPr>
              <w:spacing w:afterLines="50" w:after="120"/>
              <w:ind w:left="357" w:firstLineChars="0" w:hanging="357"/>
              <w:rPr>
                <w:rFonts w:ascii="宋体" w:hAnsi="宋体" w:cs="宋体"/>
                <w:kern w:val="2"/>
                <w:sz w:val="24"/>
                <w:szCs w:val="24"/>
              </w:rPr>
            </w:pPr>
            <w:r w:rsidRPr="00501C77">
              <w:rPr>
                <w:sz w:val="24"/>
                <w:szCs w:val="24"/>
              </w:rPr>
              <w:t xml:space="preserve">  </w:t>
            </w:r>
            <w:r w:rsidR="00501C77" w:rsidRPr="00501C77">
              <w:rPr>
                <w:sz w:val="24"/>
                <w:szCs w:val="24"/>
              </w:rPr>
              <w:t xml:space="preserve"> </w:t>
            </w:r>
            <w:r w:rsidR="00501C77" w:rsidRPr="00501C77">
              <w:rPr>
                <w:rFonts w:ascii="宋体" w:hAnsi="宋体" w:hint="eastAsia"/>
                <w:sz w:val="24"/>
                <w:szCs w:val="24"/>
              </w:rPr>
              <w:t>把用户偏好文件p映射成一个模式表T</w:t>
            </w:r>
          </w:p>
          <w:p w14:paraId="601EAD5F" w14:textId="77777777" w:rsidR="002254DB" w:rsidRDefault="00913EE9" w:rsidP="00501C77">
            <w:pPr>
              <w:pStyle w:val="b4"/>
              <w:numPr>
                <w:ilvl w:val="0"/>
                <w:numId w:val="21"/>
              </w:numPr>
              <w:spacing w:before="24" w:after="24"/>
              <w:ind w:firstLineChars="0"/>
            </w:pPr>
            <w:r>
              <w:t xml:space="preserve">  </w:t>
            </w:r>
            <w:r w:rsidR="00501C77">
              <w:t xml:space="preserve"> </w:t>
            </w:r>
            <w:r w:rsidR="00501C77" w:rsidRPr="00501C77">
              <w:rPr>
                <w:rFonts w:hint="eastAsia"/>
              </w:rPr>
              <w:t>初始化最近邻搜索</w:t>
            </w:r>
            <w:r w:rsidR="00501C77">
              <w:rPr>
                <w:rFonts w:hint="eastAsia"/>
              </w:rPr>
              <w:t>，用户的初始位置为</w:t>
            </w:r>
            <w:r w:rsidR="00501C77">
              <w:rPr>
                <w:rFonts w:hint="eastAsia"/>
              </w:rPr>
              <w:t>q</w:t>
            </w:r>
            <w:r>
              <w:t xml:space="preserve">     </w:t>
            </w:r>
            <w:r w:rsidR="002254DB">
              <w:t xml:space="preserve">                            </w:t>
            </w:r>
          </w:p>
          <w:p w14:paraId="13EDF007" w14:textId="77777777" w:rsidR="00913EE9" w:rsidRPr="00E91D2F" w:rsidRDefault="00913EE9" w:rsidP="002254DB">
            <w:pPr>
              <w:pStyle w:val="b4"/>
              <w:numPr>
                <w:ilvl w:val="0"/>
                <w:numId w:val="21"/>
              </w:numPr>
              <w:spacing w:before="24" w:after="24"/>
              <w:ind w:firstLineChars="0"/>
            </w:pPr>
            <w:r>
              <w:rPr>
                <w:rFonts w:hint="eastAsia"/>
              </w:rPr>
              <w:t xml:space="preserve">   </w:t>
            </w:r>
            <w:r w:rsidR="00E91D2F" w:rsidRPr="00E91D2F">
              <w:rPr>
                <w:b/>
                <w:bCs/>
              </w:rPr>
              <w:t>repeat</w:t>
            </w:r>
          </w:p>
          <w:p w14:paraId="2A1E0034" w14:textId="77777777" w:rsidR="00913EE9" w:rsidRDefault="00913EE9" w:rsidP="00E91D2F">
            <w:pPr>
              <w:pStyle w:val="b4"/>
              <w:numPr>
                <w:ilvl w:val="0"/>
                <w:numId w:val="21"/>
              </w:numPr>
              <w:spacing w:before="24" w:after="24"/>
              <w:ind w:firstLineChars="0"/>
            </w:pPr>
            <w:r>
              <w:t xml:space="preserve">     </w:t>
            </w:r>
            <w:r>
              <w:rPr>
                <w:rFonts w:hint="eastAsia"/>
              </w:rPr>
              <w:t>找到最近的点</w:t>
            </w:r>
            <w:r w:rsidR="00501C77">
              <w:rPr>
                <w:rFonts w:hint="eastAsia"/>
              </w:rPr>
              <w:t>o</w:t>
            </w:r>
          </w:p>
          <w:p w14:paraId="5BFAA58D" w14:textId="77777777" w:rsidR="00E91D2F" w:rsidRPr="00E91D2F" w:rsidRDefault="00913EE9" w:rsidP="00E91D2F">
            <w:pPr>
              <w:pStyle w:val="b4"/>
              <w:numPr>
                <w:ilvl w:val="0"/>
                <w:numId w:val="21"/>
              </w:numPr>
              <w:spacing w:before="24" w:after="24"/>
              <w:ind w:firstLineChars="0"/>
            </w:pPr>
            <w:r>
              <w:rPr>
                <w:rFonts w:hint="eastAsia"/>
              </w:rPr>
              <w:t xml:space="preserve">       </w:t>
            </w:r>
            <w:r w:rsidR="000A4842" w:rsidRPr="000A4842">
              <w:rPr>
                <w:b/>
                <w:bCs/>
              </w:rPr>
              <w:t>if</w:t>
            </w:r>
            <w:r w:rsidR="000A4842" w:rsidRPr="000A4842">
              <w:rPr>
                <w:rFonts w:hint="eastAsia"/>
                <w:bCs/>
              </w:rPr>
              <w:t xml:space="preserve"> </w:t>
            </w:r>
            <w:r w:rsidR="00501C77">
              <w:rPr>
                <w:rFonts w:hint="eastAsia"/>
                <w:bCs/>
              </w:rPr>
              <w:t>o</w:t>
            </w:r>
            <w:r w:rsidR="00501C77">
              <w:rPr>
                <w:rFonts w:hint="eastAsia"/>
                <w:bCs/>
              </w:rPr>
              <w:t>在模式表</w:t>
            </w:r>
            <w:r w:rsidR="00501C77">
              <w:rPr>
                <w:rFonts w:hint="eastAsia"/>
                <w:bCs/>
              </w:rPr>
              <w:t>T</w:t>
            </w:r>
            <w:r w:rsidR="00501C77">
              <w:rPr>
                <w:rFonts w:hint="eastAsia"/>
                <w:bCs/>
              </w:rPr>
              <w:t>中</w:t>
            </w:r>
            <w:r w:rsidR="00501C77">
              <w:rPr>
                <w:rFonts w:hint="eastAsia"/>
              </w:rPr>
              <w:t>，那么</w:t>
            </w:r>
            <w:r w:rsidR="00E91D2F" w:rsidRPr="00501C77">
              <w:rPr>
                <w:iCs/>
              </w:rPr>
              <w:t>o</w:t>
            </w:r>
            <w:r w:rsidR="00E91D2F" w:rsidRPr="00E91D2F">
              <w:rPr>
                <w:rFonts w:hint="eastAsia"/>
                <w:iCs/>
              </w:rPr>
              <w:t>是一个</w:t>
            </w:r>
            <w:r w:rsidR="00E91D2F" w:rsidRPr="00E91D2F">
              <w:rPr>
                <w:rFonts w:hint="eastAsia"/>
                <w:iCs/>
              </w:rPr>
              <w:t>skyline</w:t>
            </w:r>
            <w:r w:rsidR="00E91D2F" w:rsidRPr="00E91D2F">
              <w:rPr>
                <w:rFonts w:hint="eastAsia"/>
                <w:iCs/>
              </w:rPr>
              <w:t>点</w:t>
            </w:r>
          </w:p>
          <w:p w14:paraId="39AE0A2F" w14:textId="77777777" w:rsidR="00E91D2F" w:rsidRPr="00E91D2F" w:rsidRDefault="00E91D2F" w:rsidP="00E91D2F">
            <w:pPr>
              <w:pStyle w:val="b4"/>
              <w:numPr>
                <w:ilvl w:val="0"/>
                <w:numId w:val="21"/>
              </w:numPr>
              <w:spacing w:before="24" w:after="24"/>
              <w:ind w:firstLineChars="0"/>
            </w:pPr>
            <w:r>
              <w:t xml:space="preserve">           </w:t>
            </w:r>
            <w:r w:rsidR="000A4842">
              <w:rPr>
                <w:rFonts w:hint="eastAsia"/>
                <w:iCs/>
              </w:rPr>
              <w:t>把</w:t>
            </w:r>
            <w:r w:rsidR="000A4842">
              <w:rPr>
                <w:rFonts w:hint="eastAsia"/>
                <w:iCs/>
              </w:rPr>
              <w:t>o</w:t>
            </w:r>
            <w:r w:rsidR="000A4842">
              <w:rPr>
                <w:rFonts w:hint="eastAsia"/>
                <w:iCs/>
              </w:rPr>
              <w:t>放入</w:t>
            </w:r>
            <w:r w:rsidR="000A4842">
              <w:rPr>
                <w:rFonts w:hint="eastAsia"/>
                <w:iCs/>
              </w:rPr>
              <w:t>S</w:t>
            </w:r>
            <w:r w:rsidR="000A4842">
              <w:rPr>
                <w:rFonts w:hint="eastAsia"/>
                <w:iCs/>
              </w:rPr>
              <w:t>中</w:t>
            </w:r>
          </w:p>
          <w:p w14:paraId="64C97F7E" w14:textId="77777777" w:rsidR="00E91D2F" w:rsidRPr="00E91D2F" w:rsidRDefault="00E91D2F" w:rsidP="00E91D2F">
            <w:pPr>
              <w:pStyle w:val="b4"/>
              <w:numPr>
                <w:ilvl w:val="0"/>
                <w:numId w:val="21"/>
              </w:numPr>
              <w:spacing w:before="24" w:after="24"/>
              <w:ind w:firstLineChars="0"/>
            </w:pPr>
            <w:r>
              <w:rPr>
                <w:iCs/>
              </w:rPr>
              <w:t xml:space="preserve">           </w:t>
            </w:r>
            <w:r w:rsidR="000A4842">
              <w:rPr>
                <w:rFonts w:hint="eastAsia"/>
                <w:iCs/>
              </w:rPr>
              <w:t>将</w:t>
            </w:r>
            <w:r w:rsidR="000A4842">
              <w:rPr>
                <w:rFonts w:hint="eastAsia"/>
                <w:iCs/>
              </w:rPr>
              <w:t>o</w:t>
            </w:r>
            <w:r w:rsidR="000A4842">
              <w:rPr>
                <w:rFonts w:hint="eastAsia"/>
                <w:iCs/>
              </w:rPr>
              <w:t>点所对应的模式从</w:t>
            </w:r>
            <w:r w:rsidRPr="00E91D2F">
              <w:rPr>
                <w:rFonts w:hint="eastAsia"/>
                <w:iCs/>
              </w:rPr>
              <w:t>T</w:t>
            </w:r>
            <w:r w:rsidR="000A4842">
              <w:rPr>
                <w:rFonts w:hint="eastAsia"/>
                <w:iCs/>
              </w:rPr>
              <w:t>中删除</w:t>
            </w:r>
          </w:p>
          <w:p w14:paraId="212CFD7C" w14:textId="77777777" w:rsidR="00E91D2F" w:rsidRDefault="00E91D2F" w:rsidP="00E91D2F">
            <w:pPr>
              <w:pStyle w:val="b4"/>
              <w:numPr>
                <w:ilvl w:val="0"/>
                <w:numId w:val="21"/>
              </w:numPr>
              <w:spacing w:before="24" w:after="24"/>
              <w:ind w:firstLineChars="0"/>
            </w:pPr>
            <w:r>
              <w:lastRenderedPageBreak/>
              <w:t xml:space="preserve">           </w:t>
            </w:r>
            <w:r w:rsidR="000A4842">
              <w:rPr>
                <w:rFonts w:hint="eastAsia"/>
              </w:rPr>
              <w:t>将</w:t>
            </w:r>
            <w:r w:rsidR="000A4842">
              <w:rPr>
                <w:rFonts w:hint="eastAsia"/>
              </w:rPr>
              <w:t>o</w:t>
            </w:r>
            <w:r w:rsidR="000A4842">
              <w:rPr>
                <w:rFonts w:hint="eastAsia"/>
              </w:rPr>
              <w:t>点对应的模式所能支配的所以模式从</w:t>
            </w:r>
            <w:r w:rsidR="000A4842">
              <w:rPr>
                <w:rFonts w:hint="eastAsia"/>
              </w:rPr>
              <w:t>T</w:t>
            </w:r>
            <w:r w:rsidR="000A4842">
              <w:rPr>
                <w:rFonts w:hint="eastAsia"/>
              </w:rPr>
              <w:t>中删除</w:t>
            </w:r>
          </w:p>
          <w:p w14:paraId="5605496C" w14:textId="77777777" w:rsidR="007F55B8" w:rsidRPr="007F55B8" w:rsidRDefault="00E91D2F" w:rsidP="00E91D2F">
            <w:pPr>
              <w:pStyle w:val="b4"/>
              <w:numPr>
                <w:ilvl w:val="0"/>
                <w:numId w:val="21"/>
              </w:numPr>
              <w:spacing w:before="24" w:after="24"/>
              <w:ind w:firstLineChars="0"/>
            </w:pPr>
            <w:r>
              <w:t xml:space="preserve">       </w:t>
            </w:r>
            <w:r w:rsidRPr="00E91D2F">
              <w:rPr>
                <w:b/>
                <w:bCs/>
              </w:rPr>
              <w:t>end if</w:t>
            </w:r>
          </w:p>
          <w:p w14:paraId="23DEAA19" w14:textId="77777777" w:rsidR="007F55B8" w:rsidRDefault="007F55B8" w:rsidP="00E91D2F">
            <w:pPr>
              <w:pStyle w:val="b4"/>
              <w:numPr>
                <w:ilvl w:val="0"/>
                <w:numId w:val="21"/>
              </w:numPr>
              <w:spacing w:before="24" w:after="24"/>
              <w:ind w:firstLineChars="0"/>
            </w:pPr>
            <w:r>
              <w:t xml:space="preserve">      </w:t>
            </w:r>
            <w:r w:rsidRPr="00E91D2F">
              <w:rPr>
                <w:b/>
                <w:bCs/>
              </w:rPr>
              <w:t xml:space="preserve">until </w:t>
            </w:r>
            <w:r w:rsidRPr="007F55B8">
              <w:rPr>
                <w:iCs/>
              </w:rPr>
              <w:t>T</w:t>
            </w:r>
            <w:r w:rsidR="000A4842">
              <w:rPr>
                <w:rFonts w:hint="eastAsia"/>
                <w:iCs/>
              </w:rPr>
              <w:t>为空</w:t>
            </w:r>
          </w:p>
          <w:p w14:paraId="30305035" w14:textId="77777777" w:rsidR="007F55B8" w:rsidRPr="007F55B8" w:rsidRDefault="007F55B8" w:rsidP="00E91D2F">
            <w:pPr>
              <w:pStyle w:val="b4"/>
              <w:numPr>
                <w:ilvl w:val="0"/>
                <w:numId w:val="21"/>
              </w:numPr>
              <w:spacing w:before="24" w:after="24"/>
              <w:ind w:firstLineChars="0"/>
            </w:pPr>
            <w:r>
              <w:t xml:space="preserve">      </w:t>
            </w:r>
            <w:r w:rsidRPr="00E91D2F">
              <w:rPr>
                <w:b/>
                <w:bCs/>
              </w:rPr>
              <w:t xml:space="preserve">return </w:t>
            </w:r>
            <w:r w:rsidRPr="007F55B8">
              <w:rPr>
                <w:iCs/>
              </w:rPr>
              <w:t>S</w:t>
            </w:r>
          </w:p>
          <w:p w14:paraId="4881D3E6" w14:textId="77777777" w:rsidR="00BA3E00" w:rsidRDefault="007F55B8" w:rsidP="007F55B8">
            <w:pPr>
              <w:pStyle w:val="b4"/>
              <w:numPr>
                <w:ilvl w:val="0"/>
                <w:numId w:val="21"/>
              </w:numPr>
              <w:spacing w:before="24" w:after="24"/>
              <w:ind w:firstLineChars="0"/>
            </w:pPr>
            <w:r w:rsidRPr="007F55B8">
              <w:rPr>
                <w:b/>
                <w:bCs/>
              </w:rPr>
              <w:t>end function</w:t>
            </w:r>
          </w:p>
        </w:tc>
      </w:tr>
      <w:tr w:rsidR="00725F75" w14:paraId="2C0B2F9B" w14:textId="77777777" w:rsidTr="00BA3E00">
        <w:tc>
          <w:tcPr>
            <w:tcW w:w="7927" w:type="dxa"/>
          </w:tcPr>
          <w:p w14:paraId="370A9537" w14:textId="77777777" w:rsidR="000A4842" w:rsidRDefault="000A4842" w:rsidP="007D17FB">
            <w:pPr>
              <w:pStyle w:val="b4"/>
              <w:spacing w:before="24" w:after="24"/>
              <w:ind w:firstLineChars="0" w:firstLine="0"/>
            </w:pPr>
          </w:p>
        </w:tc>
      </w:tr>
    </w:tbl>
    <w:p w14:paraId="442E11DE" w14:textId="77777777" w:rsidR="00844DEF" w:rsidRDefault="00844DEF" w:rsidP="00844DEF">
      <w:pPr>
        <w:pStyle w:val="b3"/>
      </w:pPr>
      <w:bookmarkStart w:id="109" w:name="_Toc446872812"/>
      <w:r>
        <w:rPr>
          <w:rFonts w:hint="eastAsia"/>
        </w:rPr>
        <w:t>算法示例</w:t>
      </w:r>
      <w:bookmarkEnd w:id="109"/>
    </w:p>
    <w:p w14:paraId="36705335" w14:textId="77777777" w:rsidR="00844DEF" w:rsidRDefault="00E61A28" w:rsidP="00844DEF">
      <w:pPr>
        <w:pStyle w:val="b4"/>
        <w:spacing w:before="24" w:after="24"/>
        <w:ind w:firstLine="480"/>
      </w:pPr>
      <w:r>
        <w:rPr>
          <w:rFonts w:hint="eastAsia"/>
        </w:rPr>
        <w:t>根据上面的算法和例子，我们对算法做一个演示。</w:t>
      </w:r>
    </w:p>
    <w:p w14:paraId="0E34DEC4" w14:textId="77777777" w:rsidR="00E61A28" w:rsidRDefault="00E61A28" w:rsidP="00844DEF">
      <w:pPr>
        <w:pStyle w:val="b4"/>
        <w:spacing w:before="24" w:after="24"/>
        <w:ind w:firstLine="480"/>
      </w:pPr>
      <w:r>
        <w:rPr>
          <w:rFonts w:hint="eastAsia"/>
        </w:rPr>
        <w:t>首先先根据用户偏好文件映射成一个模式表</w:t>
      </w:r>
      <w:r>
        <w:rPr>
          <w:rFonts w:hint="eastAsia"/>
        </w:rPr>
        <w:t>T</w:t>
      </w:r>
      <w:r>
        <w:rPr>
          <w:rFonts w:hint="eastAsia"/>
        </w:rPr>
        <w:t>，</w:t>
      </w:r>
      <w:r w:rsidR="006566AF">
        <w:rPr>
          <w:rFonts w:hint="eastAsia"/>
        </w:rPr>
        <w:t>如表</w:t>
      </w:r>
      <w:r>
        <w:rPr>
          <w:rFonts w:hint="eastAsia"/>
        </w:rPr>
        <w:t>3-</w:t>
      </w:r>
      <w:r>
        <w:t>2</w:t>
      </w:r>
      <w:r>
        <w:rPr>
          <w:rFonts w:hint="eastAsia"/>
        </w:rPr>
        <w:t>所示。</w:t>
      </w:r>
    </w:p>
    <w:p w14:paraId="1D52B5C2" w14:textId="77777777" w:rsidR="00E61A28" w:rsidRPr="00E61A28" w:rsidRDefault="006566AF" w:rsidP="00224627">
      <w:pPr>
        <w:pStyle w:val="b4"/>
        <w:spacing w:beforeLines="50" w:before="120" w:afterLines="150" w:after="360" w:line="360" w:lineRule="auto"/>
        <w:ind w:firstLine="422"/>
        <w:jc w:val="center"/>
        <w:rPr>
          <w:rFonts w:ascii="黑体" w:eastAsia="黑体" w:hAnsi="黑体" w:cs="Times New Roman"/>
          <w:b/>
          <w:sz w:val="21"/>
          <w:szCs w:val="21"/>
        </w:rPr>
      </w:pPr>
      <w:r>
        <w:rPr>
          <w:rFonts w:ascii="黑体" w:eastAsia="黑体" w:hAnsi="黑体" w:cs="Times New Roman" w:hint="eastAsia"/>
          <w:b/>
          <w:sz w:val="21"/>
          <w:szCs w:val="21"/>
        </w:rPr>
        <w:t>表</w:t>
      </w:r>
      <w:r w:rsidR="00E61A28" w:rsidRPr="00E61A28">
        <w:rPr>
          <w:rFonts w:ascii="黑体" w:eastAsia="黑体" w:hAnsi="黑体" w:cs="Times New Roman"/>
          <w:b/>
          <w:sz w:val="21"/>
          <w:szCs w:val="21"/>
        </w:rPr>
        <w:t>3-2 模式表T</w:t>
      </w:r>
    </w:p>
    <w:tbl>
      <w:tblPr>
        <w:tblStyle w:val="a9"/>
        <w:tblW w:w="0" w:type="auto"/>
        <w:tblLook w:val="04A0" w:firstRow="1" w:lastRow="0" w:firstColumn="1" w:lastColumn="0" w:noHBand="0" w:noVBand="1"/>
      </w:tblPr>
      <w:tblGrid>
        <w:gridCol w:w="3963"/>
        <w:gridCol w:w="3964"/>
      </w:tblGrid>
      <w:tr w:rsidR="00E61A28" w14:paraId="67DC8F17" w14:textId="77777777" w:rsidTr="00E61A28">
        <w:tc>
          <w:tcPr>
            <w:tcW w:w="3963" w:type="dxa"/>
          </w:tcPr>
          <w:p w14:paraId="0913A1EE" w14:textId="77777777" w:rsidR="00E61A28" w:rsidRPr="00F41D49" w:rsidRDefault="00F41D49" w:rsidP="00E61A28">
            <w:pPr>
              <w:pStyle w:val="b4"/>
              <w:spacing w:before="24" w:after="24" w:line="360" w:lineRule="auto"/>
              <w:ind w:firstLineChars="0" w:firstLine="0"/>
              <w:jc w:val="center"/>
              <w:rPr>
                <w:rFonts w:eastAsia="黑体" w:cs="Times New Roman"/>
                <w:szCs w:val="24"/>
              </w:rPr>
            </w:pPr>
            <w:r w:rsidRPr="00F41D49">
              <w:rPr>
                <w:rFonts w:eastAsia="黑体" w:cs="Times New Roman"/>
                <w:szCs w:val="24"/>
              </w:rPr>
              <w:t>Type</w:t>
            </w:r>
          </w:p>
        </w:tc>
        <w:tc>
          <w:tcPr>
            <w:tcW w:w="3964" w:type="dxa"/>
          </w:tcPr>
          <w:p w14:paraId="5137E1C1" w14:textId="77777777" w:rsidR="00E61A28" w:rsidRPr="00F41D49" w:rsidRDefault="00F41D49" w:rsidP="00E61A28">
            <w:pPr>
              <w:pStyle w:val="b4"/>
              <w:spacing w:before="24" w:after="24" w:line="360" w:lineRule="auto"/>
              <w:ind w:firstLineChars="0" w:firstLine="0"/>
              <w:jc w:val="center"/>
              <w:rPr>
                <w:rFonts w:eastAsia="黑体" w:cs="Times New Roman"/>
                <w:szCs w:val="24"/>
              </w:rPr>
            </w:pPr>
            <w:r w:rsidRPr="00F41D49">
              <w:rPr>
                <w:rFonts w:eastAsia="黑体" w:cs="Times New Roman"/>
                <w:szCs w:val="24"/>
              </w:rPr>
              <w:t>Price</w:t>
            </w:r>
          </w:p>
        </w:tc>
      </w:tr>
      <w:tr w:rsidR="00E61A28" w14:paraId="19312B37" w14:textId="77777777" w:rsidTr="00E61A28">
        <w:tc>
          <w:tcPr>
            <w:tcW w:w="3963" w:type="dxa"/>
          </w:tcPr>
          <w:p w14:paraId="136A475D" w14:textId="77777777" w:rsidR="00E61A28" w:rsidRPr="00F41D49" w:rsidRDefault="00F41D49" w:rsidP="00E61A28">
            <w:pPr>
              <w:pStyle w:val="b4"/>
              <w:spacing w:before="24" w:after="24" w:line="360" w:lineRule="auto"/>
              <w:ind w:firstLineChars="0" w:firstLine="0"/>
              <w:jc w:val="center"/>
              <w:rPr>
                <w:rFonts w:eastAsia="黑体" w:cs="Times New Roman"/>
                <w:szCs w:val="24"/>
              </w:rPr>
            </w:pPr>
            <w:r w:rsidRPr="00F41D49">
              <w:rPr>
                <w:rFonts w:eastAsia="黑体" w:cs="Times New Roman"/>
                <w:szCs w:val="24"/>
              </w:rPr>
              <w:t>Italy</w:t>
            </w:r>
          </w:p>
        </w:tc>
        <w:tc>
          <w:tcPr>
            <w:tcW w:w="3964" w:type="dxa"/>
          </w:tcPr>
          <w:p w14:paraId="6F4084BD" w14:textId="77777777" w:rsidR="00E61A28" w:rsidRPr="00F41D49" w:rsidRDefault="00F41D49" w:rsidP="00E61A28">
            <w:pPr>
              <w:pStyle w:val="b4"/>
              <w:spacing w:before="24" w:after="24" w:line="360" w:lineRule="auto"/>
              <w:ind w:firstLineChars="0" w:firstLine="0"/>
              <w:jc w:val="center"/>
              <w:rPr>
                <w:rFonts w:eastAsia="黑体" w:cs="Times New Roman"/>
                <w:szCs w:val="24"/>
              </w:rPr>
            </w:pPr>
            <w:r w:rsidRPr="00F41D49">
              <w:rPr>
                <w:rFonts w:eastAsia="黑体" w:cs="Times New Roman"/>
                <w:szCs w:val="24"/>
              </w:rPr>
              <w:t>High</w:t>
            </w:r>
          </w:p>
        </w:tc>
      </w:tr>
      <w:tr w:rsidR="00E61A28" w14:paraId="33347EE1" w14:textId="77777777" w:rsidTr="00E61A28">
        <w:tc>
          <w:tcPr>
            <w:tcW w:w="3963" w:type="dxa"/>
          </w:tcPr>
          <w:p w14:paraId="0E53ADD5" w14:textId="77777777" w:rsidR="00E61A28" w:rsidRPr="00F41D49" w:rsidRDefault="00F41D49" w:rsidP="00E61A28">
            <w:pPr>
              <w:pStyle w:val="b4"/>
              <w:spacing w:before="24" w:after="24" w:line="360" w:lineRule="auto"/>
              <w:ind w:firstLineChars="0" w:firstLine="0"/>
              <w:jc w:val="center"/>
              <w:rPr>
                <w:rFonts w:eastAsia="黑体" w:cs="Times New Roman"/>
                <w:szCs w:val="24"/>
              </w:rPr>
            </w:pPr>
            <w:r w:rsidRPr="00F41D49">
              <w:rPr>
                <w:rFonts w:eastAsia="黑体" w:cs="Times New Roman"/>
                <w:szCs w:val="24"/>
              </w:rPr>
              <w:t>Italy</w:t>
            </w:r>
          </w:p>
        </w:tc>
        <w:tc>
          <w:tcPr>
            <w:tcW w:w="3964" w:type="dxa"/>
          </w:tcPr>
          <w:p w14:paraId="3B40777B" w14:textId="77777777" w:rsidR="00E61A28" w:rsidRPr="00F41D49" w:rsidRDefault="00F41D49" w:rsidP="00E61A28">
            <w:pPr>
              <w:pStyle w:val="b4"/>
              <w:spacing w:before="24" w:after="24" w:line="360" w:lineRule="auto"/>
              <w:ind w:firstLineChars="0" w:firstLine="0"/>
              <w:jc w:val="center"/>
              <w:rPr>
                <w:rFonts w:eastAsia="黑体" w:cs="Times New Roman"/>
                <w:szCs w:val="24"/>
              </w:rPr>
            </w:pPr>
            <w:r w:rsidRPr="00F41D49">
              <w:rPr>
                <w:rFonts w:eastAsia="黑体" w:cs="Times New Roman"/>
                <w:szCs w:val="24"/>
              </w:rPr>
              <w:t>Low</w:t>
            </w:r>
          </w:p>
        </w:tc>
      </w:tr>
      <w:tr w:rsidR="00E61A28" w14:paraId="3FEB10B9" w14:textId="77777777" w:rsidTr="00E61A28">
        <w:tc>
          <w:tcPr>
            <w:tcW w:w="3963" w:type="dxa"/>
          </w:tcPr>
          <w:p w14:paraId="7FF4455E" w14:textId="77777777" w:rsidR="00E61A28" w:rsidRPr="00F41D49" w:rsidRDefault="00F41D49" w:rsidP="00E61A28">
            <w:pPr>
              <w:pStyle w:val="b4"/>
              <w:spacing w:before="24" w:after="24" w:line="360" w:lineRule="auto"/>
              <w:ind w:firstLineChars="0" w:firstLine="0"/>
              <w:jc w:val="center"/>
              <w:rPr>
                <w:rFonts w:eastAsia="黑体" w:cs="Times New Roman"/>
                <w:szCs w:val="24"/>
              </w:rPr>
            </w:pPr>
            <w:r w:rsidRPr="00F41D49">
              <w:rPr>
                <w:rFonts w:eastAsia="黑体" w:cs="Times New Roman"/>
                <w:szCs w:val="24"/>
              </w:rPr>
              <w:t>Japanese/French</w:t>
            </w:r>
          </w:p>
        </w:tc>
        <w:tc>
          <w:tcPr>
            <w:tcW w:w="3964" w:type="dxa"/>
          </w:tcPr>
          <w:p w14:paraId="591619DD" w14:textId="77777777" w:rsidR="00E61A28" w:rsidRPr="00F41D49" w:rsidRDefault="00C55242" w:rsidP="00E61A28">
            <w:pPr>
              <w:pStyle w:val="b4"/>
              <w:spacing w:before="24" w:after="24" w:line="360" w:lineRule="auto"/>
              <w:ind w:firstLineChars="0" w:firstLine="0"/>
              <w:jc w:val="center"/>
              <w:rPr>
                <w:rFonts w:eastAsia="黑体" w:cs="Times New Roman"/>
                <w:szCs w:val="24"/>
              </w:rPr>
            </w:pPr>
            <w:r>
              <w:rPr>
                <w:rFonts w:eastAsia="黑体" w:cs="Times New Roman"/>
                <w:szCs w:val="24"/>
              </w:rPr>
              <w:t>M</w:t>
            </w:r>
            <w:r>
              <w:rPr>
                <w:rFonts w:eastAsia="黑体" w:cs="Times New Roman" w:hint="eastAsia"/>
                <w:szCs w:val="24"/>
              </w:rPr>
              <w:t>edium</w:t>
            </w:r>
          </w:p>
        </w:tc>
      </w:tr>
      <w:tr w:rsidR="00E61A28" w14:paraId="27B486F6" w14:textId="77777777" w:rsidTr="00E61A28">
        <w:tc>
          <w:tcPr>
            <w:tcW w:w="3963" w:type="dxa"/>
          </w:tcPr>
          <w:p w14:paraId="37ED5017" w14:textId="77777777" w:rsidR="00E61A28" w:rsidRPr="00F41D49" w:rsidRDefault="00F41D49" w:rsidP="00E61A28">
            <w:pPr>
              <w:pStyle w:val="b4"/>
              <w:spacing w:before="24" w:after="24" w:line="360" w:lineRule="auto"/>
              <w:ind w:firstLineChars="0" w:firstLine="0"/>
              <w:jc w:val="center"/>
              <w:rPr>
                <w:rFonts w:eastAsia="黑体" w:cs="Times New Roman"/>
                <w:szCs w:val="24"/>
              </w:rPr>
            </w:pPr>
            <w:r w:rsidRPr="00F41D49">
              <w:rPr>
                <w:rFonts w:eastAsia="黑体" w:cs="Times New Roman"/>
                <w:szCs w:val="24"/>
              </w:rPr>
              <w:t>Japanese/French</w:t>
            </w:r>
          </w:p>
        </w:tc>
        <w:tc>
          <w:tcPr>
            <w:tcW w:w="3964" w:type="dxa"/>
          </w:tcPr>
          <w:p w14:paraId="262655C1" w14:textId="77777777" w:rsidR="00E61A28" w:rsidRPr="00F41D49" w:rsidRDefault="00F41D49" w:rsidP="00E61A28">
            <w:pPr>
              <w:pStyle w:val="b4"/>
              <w:spacing w:before="24" w:after="24" w:line="360" w:lineRule="auto"/>
              <w:ind w:firstLineChars="0" w:firstLine="0"/>
              <w:jc w:val="center"/>
              <w:rPr>
                <w:rFonts w:eastAsia="黑体" w:cs="Times New Roman"/>
                <w:szCs w:val="24"/>
              </w:rPr>
            </w:pPr>
            <w:r w:rsidRPr="00F41D49">
              <w:rPr>
                <w:rFonts w:eastAsia="黑体" w:cs="Times New Roman"/>
                <w:szCs w:val="24"/>
              </w:rPr>
              <w:t>Low</w:t>
            </w:r>
          </w:p>
        </w:tc>
      </w:tr>
      <w:tr w:rsidR="00E61A28" w14:paraId="49F557C9" w14:textId="77777777" w:rsidTr="00E61A28">
        <w:tc>
          <w:tcPr>
            <w:tcW w:w="3963" w:type="dxa"/>
          </w:tcPr>
          <w:p w14:paraId="53AA4789" w14:textId="77777777" w:rsidR="00E61A28" w:rsidRPr="00F41D49" w:rsidRDefault="00F41D49" w:rsidP="00E61A28">
            <w:pPr>
              <w:pStyle w:val="b4"/>
              <w:spacing w:before="24" w:after="24" w:line="360" w:lineRule="auto"/>
              <w:ind w:firstLineChars="0" w:firstLine="0"/>
              <w:jc w:val="center"/>
              <w:rPr>
                <w:rFonts w:eastAsia="黑体" w:cs="Times New Roman"/>
                <w:szCs w:val="24"/>
              </w:rPr>
            </w:pPr>
            <w:r w:rsidRPr="00F41D49">
              <w:rPr>
                <w:rFonts w:eastAsia="黑体" w:cs="Times New Roman"/>
                <w:szCs w:val="24"/>
              </w:rPr>
              <w:t>Chinese</w:t>
            </w:r>
          </w:p>
        </w:tc>
        <w:tc>
          <w:tcPr>
            <w:tcW w:w="3964" w:type="dxa"/>
          </w:tcPr>
          <w:p w14:paraId="46872724" w14:textId="77777777" w:rsidR="00E61A28" w:rsidRPr="00F41D49" w:rsidRDefault="00F41D49" w:rsidP="00E61A28">
            <w:pPr>
              <w:pStyle w:val="b4"/>
              <w:spacing w:before="24" w:after="24" w:line="360" w:lineRule="auto"/>
              <w:ind w:firstLineChars="0" w:firstLine="0"/>
              <w:jc w:val="center"/>
              <w:rPr>
                <w:rFonts w:eastAsia="黑体" w:cs="Times New Roman"/>
                <w:szCs w:val="24"/>
              </w:rPr>
            </w:pPr>
            <w:r w:rsidRPr="00F41D49">
              <w:rPr>
                <w:rFonts w:eastAsia="黑体" w:cs="Times New Roman"/>
                <w:szCs w:val="24"/>
              </w:rPr>
              <w:t>High</w:t>
            </w:r>
          </w:p>
        </w:tc>
      </w:tr>
      <w:tr w:rsidR="00E61A28" w14:paraId="3545141F" w14:textId="77777777" w:rsidTr="00E61A28">
        <w:tc>
          <w:tcPr>
            <w:tcW w:w="3963" w:type="dxa"/>
          </w:tcPr>
          <w:p w14:paraId="64358D57" w14:textId="77777777" w:rsidR="00E61A28" w:rsidRPr="00F41D49" w:rsidRDefault="00F41D49" w:rsidP="00E61A28">
            <w:pPr>
              <w:pStyle w:val="b4"/>
              <w:spacing w:before="24" w:after="24" w:line="360" w:lineRule="auto"/>
              <w:ind w:firstLineChars="0" w:firstLine="0"/>
              <w:jc w:val="center"/>
              <w:rPr>
                <w:rFonts w:eastAsia="黑体" w:cs="Times New Roman"/>
                <w:szCs w:val="24"/>
              </w:rPr>
            </w:pPr>
            <w:r w:rsidRPr="00F41D49">
              <w:rPr>
                <w:rFonts w:eastAsia="黑体" w:cs="Times New Roman"/>
                <w:szCs w:val="24"/>
              </w:rPr>
              <w:t>Chinese</w:t>
            </w:r>
          </w:p>
        </w:tc>
        <w:tc>
          <w:tcPr>
            <w:tcW w:w="3964" w:type="dxa"/>
          </w:tcPr>
          <w:p w14:paraId="757C1BD8" w14:textId="77777777" w:rsidR="00E61A28" w:rsidRPr="00F41D49" w:rsidRDefault="00F41D49" w:rsidP="00E61A28">
            <w:pPr>
              <w:pStyle w:val="b4"/>
              <w:spacing w:before="24" w:after="24" w:line="360" w:lineRule="auto"/>
              <w:ind w:firstLineChars="0" w:firstLine="0"/>
              <w:jc w:val="center"/>
              <w:rPr>
                <w:rFonts w:eastAsia="黑体" w:cs="Times New Roman"/>
                <w:szCs w:val="24"/>
              </w:rPr>
            </w:pPr>
            <w:r w:rsidRPr="00F41D49">
              <w:rPr>
                <w:rFonts w:eastAsia="黑体" w:cs="Times New Roman"/>
                <w:szCs w:val="24"/>
              </w:rPr>
              <w:t>Low</w:t>
            </w:r>
          </w:p>
        </w:tc>
      </w:tr>
    </w:tbl>
    <w:p w14:paraId="3621BD68" w14:textId="77777777" w:rsidR="00E61A28" w:rsidRDefault="00F41D49" w:rsidP="00224627">
      <w:pPr>
        <w:pStyle w:val="b4"/>
        <w:spacing w:beforeLines="50" w:before="120" w:after="24" w:line="360" w:lineRule="auto"/>
        <w:ind w:firstLine="480"/>
        <w:jc w:val="left"/>
        <w:rPr>
          <w:rFonts w:ascii="宋体" w:hAnsi="宋体" w:cs="Times New Roman"/>
          <w:szCs w:val="24"/>
        </w:rPr>
      </w:pPr>
      <w:r>
        <w:rPr>
          <w:rFonts w:ascii="宋体" w:hAnsi="宋体" w:cs="Times New Roman" w:hint="eastAsia"/>
          <w:szCs w:val="24"/>
        </w:rPr>
        <w:t>我们根据最近邻搜索搜索到餐厅</w:t>
      </w:r>
      <w:r w:rsidRPr="004126B2">
        <w:rPr>
          <w:rFonts w:cs="Times New Roman"/>
          <w:szCs w:val="24"/>
        </w:rPr>
        <w:t>g</w:t>
      </w:r>
      <w:r w:rsidRPr="004126B2">
        <w:rPr>
          <w:rFonts w:cs="Times New Roman"/>
          <w:szCs w:val="24"/>
        </w:rPr>
        <w:t>（</w:t>
      </w:r>
      <w:r w:rsidRPr="004126B2">
        <w:rPr>
          <w:rFonts w:cs="Times New Roman"/>
          <w:szCs w:val="24"/>
        </w:rPr>
        <w:t>Chinese</w:t>
      </w:r>
      <w:r w:rsidRPr="004126B2">
        <w:rPr>
          <w:rFonts w:cs="Times New Roman"/>
          <w:szCs w:val="24"/>
        </w:rPr>
        <w:t>，</w:t>
      </w:r>
      <w:r w:rsidRPr="004126B2">
        <w:rPr>
          <w:rFonts w:cs="Times New Roman"/>
          <w:szCs w:val="24"/>
        </w:rPr>
        <w:t>High</w:t>
      </w:r>
      <w:r w:rsidRPr="004126B2">
        <w:rPr>
          <w:rFonts w:cs="Times New Roman"/>
          <w:szCs w:val="24"/>
        </w:rPr>
        <w:t>）</w:t>
      </w:r>
      <w:r>
        <w:rPr>
          <w:rFonts w:ascii="宋体" w:hAnsi="宋体" w:cs="Times New Roman" w:hint="eastAsia"/>
          <w:szCs w:val="24"/>
        </w:rPr>
        <w:t>，在距离这个属性上，它不被任何一点所支配。所以它属于</w:t>
      </w:r>
      <w:r w:rsidRPr="004126B2">
        <w:rPr>
          <w:rFonts w:cs="Times New Roman"/>
          <w:szCs w:val="24"/>
        </w:rPr>
        <w:t>skyline</w:t>
      </w:r>
      <w:r>
        <w:rPr>
          <w:rFonts w:ascii="宋体" w:hAnsi="宋体" w:cs="Times New Roman" w:hint="eastAsia"/>
          <w:szCs w:val="24"/>
        </w:rPr>
        <w:t>点，我们把它加入数据集</w:t>
      </w:r>
      <w:r w:rsidRPr="004126B2">
        <w:rPr>
          <w:rFonts w:cs="Times New Roman"/>
          <w:szCs w:val="24"/>
        </w:rPr>
        <w:t>S</w:t>
      </w:r>
      <w:r>
        <w:rPr>
          <w:rFonts w:ascii="宋体" w:hAnsi="宋体" w:cs="Times New Roman" w:hint="eastAsia"/>
          <w:szCs w:val="24"/>
        </w:rPr>
        <w:t>中，</w:t>
      </w:r>
      <w:r w:rsidRPr="004126B2">
        <w:rPr>
          <w:rFonts w:cs="Times New Roman"/>
          <w:szCs w:val="24"/>
        </w:rPr>
        <w:t>S={g}</w:t>
      </w:r>
      <w:r>
        <w:rPr>
          <w:rFonts w:ascii="宋体" w:hAnsi="宋体" w:cs="Times New Roman" w:hint="eastAsia"/>
          <w:szCs w:val="24"/>
        </w:rPr>
        <w:t>。</w:t>
      </w:r>
      <w:r w:rsidR="00C55242">
        <w:rPr>
          <w:rFonts w:ascii="宋体" w:hAnsi="宋体" w:cs="Times New Roman" w:hint="eastAsia"/>
          <w:szCs w:val="24"/>
        </w:rPr>
        <w:t>这时我们可以把g对应的模式</w:t>
      </w:r>
      <w:r w:rsidR="00C55242" w:rsidRPr="004126B2">
        <w:rPr>
          <w:rFonts w:cs="Times New Roman"/>
          <w:szCs w:val="24"/>
        </w:rPr>
        <w:t>（</w:t>
      </w:r>
      <w:r w:rsidR="00C55242" w:rsidRPr="004126B2">
        <w:rPr>
          <w:rFonts w:cs="Times New Roman"/>
          <w:szCs w:val="24"/>
        </w:rPr>
        <w:t>Chinese</w:t>
      </w:r>
      <w:r w:rsidR="00C55242" w:rsidRPr="004126B2">
        <w:rPr>
          <w:rFonts w:cs="Times New Roman"/>
          <w:szCs w:val="24"/>
        </w:rPr>
        <w:t>，</w:t>
      </w:r>
      <w:r w:rsidR="00C55242" w:rsidRPr="004126B2">
        <w:rPr>
          <w:rFonts w:cs="Times New Roman"/>
          <w:szCs w:val="24"/>
        </w:rPr>
        <w:t>High</w:t>
      </w:r>
      <w:r w:rsidR="00C55242" w:rsidRPr="004126B2">
        <w:rPr>
          <w:rFonts w:cs="Times New Roman"/>
          <w:szCs w:val="24"/>
        </w:rPr>
        <w:t>）</w:t>
      </w:r>
      <w:r w:rsidR="00C55242">
        <w:rPr>
          <w:rFonts w:ascii="宋体" w:hAnsi="宋体" w:cs="Times New Roman" w:hint="eastAsia"/>
          <w:szCs w:val="24"/>
        </w:rPr>
        <w:t>和这个模式能支配的模式</w:t>
      </w:r>
      <w:r w:rsidR="00C55242" w:rsidRPr="004126B2">
        <w:rPr>
          <w:rFonts w:cs="Times New Roman"/>
          <w:szCs w:val="24"/>
        </w:rPr>
        <w:t>（</w:t>
      </w:r>
      <w:r w:rsidR="00C55242" w:rsidRPr="004126B2">
        <w:rPr>
          <w:rFonts w:cs="Times New Roman"/>
          <w:szCs w:val="24"/>
        </w:rPr>
        <w:t>Chinese</w:t>
      </w:r>
      <w:r w:rsidR="00C55242" w:rsidRPr="004126B2">
        <w:rPr>
          <w:rFonts w:cs="Times New Roman"/>
          <w:szCs w:val="24"/>
        </w:rPr>
        <w:t>，</w:t>
      </w:r>
      <w:r w:rsidR="00C55242" w:rsidRPr="004126B2">
        <w:rPr>
          <w:rFonts w:cs="Times New Roman"/>
          <w:szCs w:val="24"/>
        </w:rPr>
        <w:t>Low</w:t>
      </w:r>
      <w:r w:rsidR="00C55242" w:rsidRPr="004126B2">
        <w:rPr>
          <w:rFonts w:cs="Times New Roman"/>
          <w:szCs w:val="24"/>
        </w:rPr>
        <w:t>）从模式表</w:t>
      </w:r>
      <w:r w:rsidR="00C55242" w:rsidRPr="004126B2">
        <w:rPr>
          <w:rFonts w:cs="Times New Roman"/>
          <w:szCs w:val="24"/>
        </w:rPr>
        <w:t>T</w:t>
      </w:r>
      <w:r w:rsidR="00C55242" w:rsidRPr="004126B2">
        <w:rPr>
          <w:rFonts w:cs="Times New Roman"/>
          <w:szCs w:val="24"/>
        </w:rPr>
        <w:t>中</w:t>
      </w:r>
      <w:r w:rsidR="00C55242">
        <w:rPr>
          <w:rFonts w:ascii="宋体" w:hAnsi="宋体" w:cs="Times New Roman" w:hint="eastAsia"/>
          <w:szCs w:val="24"/>
        </w:rPr>
        <w:t>删除。现在还剩四个模式在</w:t>
      </w:r>
      <w:r w:rsidR="00C55242" w:rsidRPr="004126B2">
        <w:rPr>
          <w:rFonts w:cs="Times New Roman"/>
          <w:szCs w:val="24"/>
        </w:rPr>
        <w:t>表</w:t>
      </w:r>
      <w:r w:rsidR="00C55242" w:rsidRPr="004126B2">
        <w:rPr>
          <w:rFonts w:cs="Times New Roman"/>
          <w:szCs w:val="24"/>
        </w:rPr>
        <w:t>T</w:t>
      </w:r>
      <w:r w:rsidR="00C55242" w:rsidRPr="004126B2">
        <w:rPr>
          <w:rFonts w:cs="Times New Roman"/>
          <w:szCs w:val="24"/>
        </w:rPr>
        <w:t>中，其他的餐厅如果对应的模式不在模式表中，那它就不可能是</w:t>
      </w:r>
      <w:r w:rsidR="00C55242" w:rsidRPr="004126B2">
        <w:rPr>
          <w:rFonts w:cs="Times New Roman"/>
          <w:szCs w:val="24"/>
        </w:rPr>
        <w:t>skyline</w:t>
      </w:r>
      <w:r w:rsidR="00C55242" w:rsidRPr="004126B2">
        <w:rPr>
          <w:rFonts w:cs="Times New Roman"/>
          <w:szCs w:val="24"/>
        </w:rPr>
        <w:t>点。然后我们重复之前的步骤，找到餐厅</w:t>
      </w:r>
      <w:r w:rsidR="00C55242" w:rsidRPr="004126B2">
        <w:rPr>
          <w:rFonts w:cs="Times New Roman"/>
          <w:szCs w:val="24"/>
        </w:rPr>
        <w:t>b</w:t>
      </w:r>
      <w:r w:rsidR="00C55242" w:rsidRPr="004126B2">
        <w:rPr>
          <w:rFonts w:cs="Times New Roman"/>
          <w:szCs w:val="24"/>
        </w:rPr>
        <w:t>（</w:t>
      </w:r>
      <w:r w:rsidR="00C55242" w:rsidRPr="004126B2">
        <w:rPr>
          <w:rFonts w:cs="Times New Roman"/>
          <w:szCs w:val="24"/>
        </w:rPr>
        <w:t>French</w:t>
      </w:r>
      <w:r w:rsidR="00C55242" w:rsidRPr="004126B2">
        <w:rPr>
          <w:rFonts w:cs="Times New Roman"/>
          <w:szCs w:val="24"/>
        </w:rPr>
        <w:t>，</w:t>
      </w:r>
      <w:r w:rsidR="00C55242" w:rsidRPr="004126B2">
        <w:rPr>
          <w:rFonts w:cs="Times New Roman"/>
          <w:szCs w:val="24"/>
        </w:rPr>
        <w:t>Medium</w:t>
      </w:r>
      <w:r w:rsidR="00C55242" w:rsidRPr="004126B2">
        <w:rPr>
          <w:rFonts w:cs="Times New Roman"/>
          <w:szCs w:val="24"/>
        </w:rPr>
        <w:t>），</w:t>
      </w:r>
      <w:r w:rsidR="005874F5" w:rsidRPr="004126B2">
        <w:rPr>
          <w:rFonts w:cs="Times New Roman"/>
          <w:szCs w:val="24"/>
        </w:rPr>
        <w:t>我们发现</w:t>
      </w:r>
      <w:r w:rsidR="005874F5" w:rsidRPr="004126B2">
        <w:rPr>
          <w:rFonts w:cs="Times New Roman"/>
          <w:szCs w:val="24"/>
        </w:rPr>
        <w:t>b</w:t>
      </w:r>
      <w:r w:rsidR="005874F5" w:rsidRPr="004126B2">
        <w:rPr>
          <w:rFonts w:cs="Times New Roman"/>
          <w:szCs w:val="24"/>
        </w:rPr>
        <w:t>没有被其他的</w:t>
      </w:r>
      <w:r w:rsidR="005874F5" w:rsidRPr="004126B2">
        <w:rPr>
          <w:rFonts w:cs="Times New Roman"/>
          <w:szCs w:val="24"/>
        </w:rPr>
        <w:t>skyline</w:t>
      </w:r>
      <w:r w:rsidR="005874F5" w:rsidRPr="004126B2">
        <w:rPr>
          <w:rFonts w:cs="Times New Roman"/>
          <w:szCs w:val="24"/>
        </w:rPr>
        <w:t>点所支配，所以我们把</w:t>
      </w:r>
      <w:r w:rsidR="005874F5" w:rsidRPr="004126B2">
        <w:rPr>
          <w:rFonts w:cs="Times New Roman"/>
          <w:szCs w:val="24"/>
        </w:rPr>
        <w:t>b</w:t>
      </w:r>
      <w:r w:rsidR="005874F5" w:rsidRPr="004126B2">
        <w:rPr>
          <w:rFonts w:cs="Times New Roman"/>
          <w:szCs w:val="24"/>
        </w:rPr>
        <w:t>也加入</w:t>
      </w:r>
      <w:r w:rsidR="005874F5" w:rsidRPr="004126B2">
        <w:rPr>
          <w:rFonts w:cs="Times New Roman"/>
          <w:szCs w:val="24"/>
        </w:rPr>
        <w:t>S</w:t>
      </w:r>
      <w:r w:rsidR="005874F5" w:rsidRPr="004126B2">
        <w:rPr>
          <w:rFonts w:cs="Times New Roman"/>
          <w:szCs w:val="24"/>
        </w:rPr>
        <w:t>中，</w:t>
      </w:r>
      <w:r w:rsidR="005874F5" w:rsidRPr="004126B2">
        <w:rPr>
          <w:rFonts w:cs="Times New Roman"/>
          <w:szCs w:val="24"/>
        </w:rPr>
        <w:t>S={b</w:t>
      </w:r>
      <w:r w:rsidR="005874F5" w:rsidRPr="004126B2">
        <w:rPr>
          <w:rFonts w:cs="Times New Roman"/>
          <w:szCs w:val="24"/>
        </w:rPr>
        <w:t>，</w:t>
      </w:r>
      <w:r w:rsidR="005874F5" w:rsidRPr="004126B2">
        <w:rPr>
          <w:rFonts w:cs="Times New Roman"/>
          <w:szCs w:val="24"/>
        </w:rPr>
        <w:t>g}</w:t>
      </w:r>
      <w:r w:rsidR="005874F5" w:rsidRPr="004126B2">
        <w:rPr>
          <w:rFonts w:cs="Times New Roman"/>
          <w:szCs w:val="24"/>
        </w:rPr>
        <w:t>。</w:t>
      </w:r>
      <w:r w:rsidR="00C55242" w:rsidRPr="004126B2">
        <w:rPr>
          <w:rFonts w:cs="Times New Roman"/>
          <w:szCs w:val="24"/>
        </w:rPr>
        <w:t>继续删除（</w:t>
      </w:r>
      <w:r w:rsidR="00C55242" w:rsidRPr="004126B2">
        <w:rPr>
          <w:rFonts w:cs="Times New Roman"/>
          <w:szCs w:val="24"/>
        </w:rPr>
        <w:t>Japanese/French</w:t>
      </w:r>
      <w:r w:rsidR="00C55242" w:rsidRPr="004126B2">
        <w:rPr>
          <w:rFonts w:cs="Times New Roman"/>
          <w:szCs w:val="24"/>
        </w:rPr>
        <w:t>，</w:t>
      </w:r>
      <w:r w:rsidR="00C55242" w:rsidRPr="004126B2">
        <w:rPr>
          <w:rFonts w:cs="Times New Roman"/>
          <w:szCs w:val="24"/>
        </w:rPr>
        <w:t>Medium</w:t>
      </w:r>
      <w:r w:rsidR="00C55242" w:rsidRPr="004126B2">
        <w:rPr>
          <w:rFonts w:cs="Times New Roman"/>
          <w:szCs w:val="24"/>
        </w:rPr>
        <w:t>）和（</w:t>
      </w:r>
      <w:r w:rsidR="00C55242" w:rsidRPr="004126B2">
        <w:rPr>
          <w:rFonts w:cs="Times New Roman"/>
          <w:szCs w:val="24"/>
        </w:rPr>
        <w:t>Japanese/French</w:t>
      </w:r>
      <w:r w:rsidR="00C55242" w:rsidRPr="004126B2">
        <w:rPr>
          <w:rFonts w:cs="Times New Roman"/>
          <w:szCs w:val="24"/>
        </w:rPr>
        <w:t>，</w:t>
      </w:r>
      <w:r w:rsidR="00C55242" w:rsidRPr="004126B2">
        <w:rPr>
          <w:rFonts w:cs="Times New Roman"/>
          <w:szCs w:val="24"/>
        </w:rPr>
        <w:t>Low</w:t>
      </w:r>
      <w:r w:rsidR="00C55242" w:rsidRPr="004126B2">
        <w:rPr>
          <w:rFonts w:cs="Times New Roman"/>
          <w:szCs w:val="24"/>
        </w:rPr>
        <w:t>）。此时，模式表</w:t>
      </w:r>
      <w:r w:rsidR="00C55242" w:rsidRPr="004126B2">
        <w:rPr>
          <w:rFonts w:cs="Times New Roman"/>
          <w:szCs w:val="24"/>
        </w:rPr>
        <w:t>T</w:t>
      </w:r>
      <w:r w:rsidR="00C55242" w:rsidRPr="004126B2">
        <w:rPr>
          <w:rFonts w:cs="Times New Roman"/>
          <w:szCs w:val="24"/>
        </w:rPr>
        <w:t>中只剩下两个模式。</w:t>
      </w:r>
    </w:p>
    <w:p w14:paraId="476C17F2" w14:textId="77777777" w:rsidR="005874F5" w:rsidRDefault="005874F5" w:rsidP="00224627">
      <w:pPr>
        <w:pStyle w:val="b4"/>
        <w:spacing w:beforeLines="50" w:before="120" w:after="24" w:line="360" w:lineRule="auto"/>
        <w:ind w:firstLine="480"/>
        <w:jc w:val="left"/>
        <w:rPr>
          <w:rFonts w:ascii="宋体" w:hAnsi="宋体" w:cs="Times New Roman"/>
          <w:szCs w:val="24"/>
        </w:rPr>
      </w:pPr>
      <w:r>
        <w:rPr>
          <w:rFonts w:ascii="宋体" w:hAnsi="宋体" w:cs="Times New Roman" w:hint="eastAsia"/>
          <w:szCs w:val="24"/>
        </w:rPr>
        <w:t>这个过程如图</w:t>
      </w:r>
      <w:r w:rsidRPr="005874F5">
        <w:rPr>
          <w:rFonts w:cs="Times New Roman"/>
          <w:szCs w:val="24"/>
        </w:rPr>
        <w:t>3-2</w:t>
      </w:r>
      <w:r>
        <w:rPr>
          <w:rFonts w:ascii="宋体" w:hAnsi="宋体" w:cs="Times New Roman" w:hint="eastAsia"/>
          <w:szCs w:val="24"/>
        </w:rPr>
        <w:t>所示：</w:t>
      </w:r>
    </w:p>
    <w:p w14:paraId="18DF7E9A" w14:textId="77777777" w:rsidR="005874F5" w:rsidRDefault="005874F5" w:rsidP="00224627">
      <w:pPr>
        <w:pStyle w:val="b4"/>
        <w:spacing w:beforeLines="50" w:before="120" w:afterLines="150" w:after="360" w:line="360" w:lineRule="auto"/>
        <w:ind w:firstLine="422"/>
        <w:jc w:val="center"/>
        <w:rPr>
          <w:rFonts w:ascii="黑体" w:eastAsia="黑体" w:hAnsi="黑体" w:cs="Times New Roman"/>
          <w:b/>
          <w:sz w:val="21"/>
          <w:szCs w:val="21"/>
        </w:rPr>
      </w:pPr>
      <w:commentRangeStart w:id="110"/>
      <w:r>
        <w:rPr>
          <w:rFonts w:ascii="黑体" w:eastAsia="黑体" w:hAnsi="黑体" w:cs="Times New Roman" w:hint="eastAsia"/>
          <w:b/>
          <w:sz w:val="21"/>
          <w:szCs w:val="21"/>
        </w:rPr>
        <w:t>图</w:t>
      </w:r>
      <w:r w:rsidRPr="005874F5">
        <w:rPr>
          <w:rFonts w:ascii="黑体" w:eastAsia="黑体" w:hAnsi="黑体" w:cs="Times New Roman" w:hint="eastAsia"/>
          <w:b/>
          <w:sz w:val="21"/>
          <w:szCs w:val="21"/>
        </w:rPr>
        <w:t>3-</w:t>
      </w:r>
      <w:r>
        <w:rPr>
          <w:rFonts w:ascii="黑体" w:eastAsia="黑体" w:hAnsi="黑体" w:cs="Times New Roman"/>
          <w:b/>
          <w:sz w:val="21"/>
          <w:szCs w:val="21"/>
        </w:rPr>
        <w:t>2</w:t>
      </w:r>
      <w:r w:rsidRPr="005874F5">
        <w:rPr>
          <w:rFonts w:ascii="黑体" w:eastAsia="黑体" w:hAnsi="黑体" w:cs="Times New Roman"/>
          <w:b/>
          <w:sz w:val="21"/>
          <w:szCs w:val="21"/>
        </w:rPr>
        <w:t xml:space="preserve"> </w:t>
      </w:r>
      <w:r w:rsidRPr="005874F5">
        <w:rPr>
          <w:rFonts w:ascii="黑体" w:eastAsia="黑体" w:hAnsi="黑体" w:cs="Times New Roman" w:hint="eastAsia"/>
          <w:b/>
          <w:sz w:val="21"/>
          <w:szCs w:val="21"/>
        </w:rPr>
        <w:t>模式表T的变化</w:t>
      </w:r>
      <w:commentRangeEnd w:id="110"/>
      <w:r w:rsidR="00766F2A">
        <w:rPr>
          <w:rStyle w:val="af0"/>
          <w:rFonts w:cs="Times New Roman"/>
          <w:kern w:val="0"/>
        </w:rPr>
        <w:commentReference w:id="110"/>
      </w:r>
    </w:p>
    <w:p w14:paraId="51088BB2" w14:textId="77777777" w:rsidR="005874F5" w:rsidRDefault="004126B2" w:rsidP="004126B2">
      <w:pPr>
        <w:pStyle w:val="b4"/>
        <w:spacing w:before="24" w:after="24" w:line="360" w:lineRule="auto"/>
        <w:ind w:firstLine="480"/>
        <w:jc w:val="center"/>
        <w:rPr>
          <w:rFonts w:ascii="宋体" w:hAnsi="宋体" w:cs="Times New Roman"/>
          <w:szCs w:val="24"/>
        </w:rPr>
      </w:pPr>
      <w:r>
        <w:rPr>
          <w:rFonts w:ascii="宋体" w:hAnsi="宋体" w:cs="Times New Roman"/>
          <w:noProof/>
          <w:szCs w:val="24"/>
        </w:rPr>
        <w:lastRenderedPageBreak/>
        <w:drawing>
          <wp:inline distT="0" distB="0" distL="0" distR="0" wp14:anchorId="0B72B88E" wp14:editId="4B1EC413">
            <wp:extent cx="4381500" cy="1485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38835" cy="1505344"/>
                    </a:xfrm>
                    <a:prstGeom prst="rect">
                      <a:avLst/>
                    </a:prstGeom>
                    <a:noFill/>
                  </pic:spPr>
                </pic:pic>
              </a:graphicData>
            </a:graphic>
          </wp:inline>
        </w:drawing>
      </w:r>
    </w:p>
    <w:p w14:paraId="4FE41CE1" w14:textId="77777777" w:rsidR="004126B2" w:rsidRPr="004126B2" w:rsidRDefault="004126B2" w:rsidP="004126B2">
      <w:pPr>
        <w:pStyle w:val="b4"/>
        <w:spacing w:before="24" w:after="24" w:line="360" w:lineRule="auto"/>
        <w:ind w:firstLine="480"/>
        <w:jc w:val="left"/>
        <w:rPr>
          <w:rFonts w:cs="Times New Roman"/>
          <w:szCs w:val="24"/>
        </w:rPr>
      </w:pPr>
      <w:r w:rsidRPr="004126B2">
        <w:rPr>
          <w:rFonts w:cs="Times New Roman"/>
          <w:szCs w:val="24"/>
        </w:rPr>
        <w:t>然后我们又继续搜索到</w:t>
      </w:r>
      <w:r w:rsidRPr="004126B2">
        <w:rPr>
          <w:rFonts w:cs="Times New Roman"/>
          <w:szCs w:val="24"/>
        </w:rPr>
        <w:t>e</w:t>
      </w:r>
      <w:r w:rsidRPr="004126B2">
        <w:rPr>
          <w:rFonts w:cs="Times New Roman"/>
          <w:szCs w:val="24"/>
        </w:rPr>
        <w:t>（</w:t>
      </w:r>
      <w:r w:rsidRPr="004126B2">
        <w:rPr>
          <w:rFonts w:cs="Times New Roman"/>
          <w:szCs w:val="24"/>
        </w:rPr>
        <w:t>Japanese</w:t>
      </w:r>
      <w:r w:rsidRPr="004126B2">
        <w:rPr>
          <w:rFonts w:cs="Times New Roman"/>
          <w:szCs w:val="24"/>
        </w:rPr>
        <w:t>，</w:t>
      </w:r>
      <w:r w:rsidRPr="004126B2">
        <w:rPr>
          <w:rFonts w:cs="Times New Roman"/>
          <w:szCs w:val="24"/>
        </w:rPr>
        <w:t>Medium</w:t>
      </w:r>
      <w:r w:rsidRPr="004126B2">
        <w:rPr>
          <w:rFonts w:cs="Times New Roman"/>
          <w:szCs w:val="24"/>
        </w:rPr>
        <w:t>），发现模式表</w:t>
      </w:r>
      <w:r w:rsidRPr="004126B2">
        <w:rPr>
          <w:rFonts w:cs="Times New Roman"/>
          <w:szCs w:val="24"/>
        </w:rPr>
        <w:t>T</w:t>
      </w:r>
      <w:r w:rsidRPr="004126B2">
        <w:rPr>
          <w:rFonts w:cs="Times New Roman"/>
          <w:szCs w:val="24"/>
        </w:rPr>
        <w:t>中没有符合它的模式，所以它不是</w:t>
      </w:r>
      <w:r w:rsidRPr="004126B2">
        <w:rPr>
          <w:rFonts w:cs="Times New Roman"/>
          <w:szCs w:val="24"/>
        </w:rPr>
        <w:t>skyline</w:t>
      </w:r>
      <w:r w:rsidRPr="004126B2">
        <w:rPr>
          <w:rFonts w:cs="Times New Roman"/>
          <w:szCs w:val="24"/>
        </w:rPr>
        <w:t>点，我们依然采用最近邻搜索，直到搜索到餐厅</w:t>
      </w:r>
      <w:r w:rsidRPr="004126B2">
        <w:rPr>
          <w:rFonts w:cs="Times New Roman"/>
          <w:szCs w:val="24"/>
        </w:rPr>
        <w:t>d</w:t>
      </w:r>
      <w:r w:rsidRPr="004126B2">
        <w:rPr>
          <w:rFonts w:cs="Times New Roman"/>
          <w:szCs w:val="24"/>
        </w:rPr>
        <w:t>（</w:t>
      </w:r>
      <w:r w:rsidRPr="004126B2">
        <w:rPr>
          <w:rFonts w:cs="Times New Roman"/>
          <w:szCs w:val="24"/>
        </w:rPr>
        <w:t>Italy</w:t>
      </w:r>
      <w:r w:rsidRPr="004126B2">
        <w:rPr>
          <w:rFonts w:cs="Times New Roman"/>
          <w:szCs w:val="24"/>
        </w:rPr>
        <w:t>，</w:t>
      </w:r>
      <w:r w:rsidRPr="004126B2">
        <w:rPr>
          <w:rFonts w:cs="Times New Roman"/>
          <w:szCs w:val="24"/>
        </w:rPr>
        <w:t>High</w:t>
      </w:r>
      <w:r w:rsidRPr="004126B2">
        <w:rPr>
          <w:rFonts w:cs="Times New Roman"/>
          <w:szCs w:val="24"/>
        </w:rPr>
        <w:t>），才发现模式表</w:t>
      </w:r>
      <w:r w:rsidRPr="004126B2">
        <w:rPr>
          <w:rFonts w:cs="Times New Roman"/>
          <w:szCs w:val="24"/>
        </w:rPr>
        <w:t>T</w:t>
      </w:r>
      <w:r w:rsidRPr="004126B2">
        <w:rPr>
          <w:rFonts w:cs="Times New Roman"/>
          <w:szCs w:val="24"/>
        </w:rPr>
        <w:t>中有所对应的模式，并且之前的</w:t>
      </w:r>
      <w:r w:rsidRPr="004126B2">
        <w:rPr>
          <w:rFonts w:cs="Times New Roman"/>
          <w:szCs w:val="24"/>
        </w:rPr>
        <w:t>skyline</w:t>
      </w:r>
      <w:r w:rsidRPr="004126B2">
        <w:rPr>
          <w:rFonts w:cs="Times New Roman"/>
          <w:szCs w:val="24"/>
        </w:rPr>
        <w:t>点不能支配</w:t>
      </w:r>
      <w:r w:rsidRPr="004126B2">
        <w:rPr>
          <w:rFonts w:cs="Times New Roman"/>
          <w:szCs w:val="24"/>
        </w:rPr>
        <w:t>d</w:t>
      </w:r>
      <w:r w:rsidRPr="004126B2">
        <w:rPr>
          <w:rFonts w:cs="Times New Roman"/>
          <w:szCs w:val="24"/>
        </w:rPr>
        <w:t>，我们把</w:t>
      </w:r>
      <w:r w:rsidRPr="004126B2">
        <w:rPr>
          <w:rFonts w:cs="Times New Roman"/>
          <w:szCs w:val="24"/>
        </w:rPr>
        <w:t>d</w:t>
      </w:r>
      <w:r w:rsidRPr="004126B2">
        <w:rPr>
          <w:rFonts w:cs="Times New Roman"/>
          <w:szCs w:val="24"/>
        </w:rPr>
        <w:t>放入</w:t>
      </w:r>
      <w:r w:rsidRPr="004126B2">
        <w:rPr>
          <w:rFonts w:cs="Times New Roman"/>
          <w:szCs w:val="24"/>
        </w:rPr>
        <w:t>S</w:t>
      </w:r>
      <w:r w:rsidRPr="004126B2">
        <w:rPr>
          <w:rFonts w:cs="Times New Roman"/>
          <w:szCs w:val="24"/>
        </w:rPr>
        <w:t>中，</w:t>
      </w:r>
      <w:r w:rsidRPr="004126B2">
        <w:rPr>
          <w:rFonts w:cs="Times New Roman"/>
          <w:szCs w:val="24"/>
        </w:rPr>
        <w:t>S={b</w:t>
      </w:r>
      <w:r w:rsidRPr="004126B2">
        <w:rPr>
          <w:rFonts w:cs="Times New Roman"/>
          <w:szCs w:val="24"/>
        </w:rPr>
        <w:t>，</w:t>
      </w:r>
      <w:r w:rsidRPr="004126B2">
        <w:rPr>
          <w:rFonts w:cs="Times New Roman"/>
          <w:szCs w:val="24"/>
        </w:rPr>
        <w:t>d</w:t>
      </w:r>
      <w:r w:rsidRPr="004126B2">
        <w:rPr>
          <w:rFonts w:cs="Times New Roman"/>
          <w:szCs w:val="24"/>
        </w:rPr>
        <w:t>，</w:t>
      </w:r>
      <w:r w:rsidRPr="004126B2">
        <w:rPr>
          <w:rFonts w:cs="Times New Roman"/>
          <w:szCs w:val="24"/>
        </w:rPr>
        <w:t>g}</w:t>
      </w:r>
      <w:r w:rsidRPr="004126B2">
        <w:rPr>
          <w:rFonts w:cs="Times New Roman"/>
          <w:szCs w:val="24"/>
        </w:rPr>
        <w:t>。然后模式表被删空，算法结束</w:t>
      </w:r>
      <w:r>
        <w:rPr>
          <w:rFonts w:cs="Times New Roman" w:hint="eastAsia"/>
          <w:szCs w:val="24"/>
        </w:rPr>
        <w:t>，我们把</w:t>
      </w:r>
      <w:r>
        <w:rPr>
          <w:rFonts w:cs="Times New Roman" w:hint="eastAsia"/>
          <w:szCs w:val="24"/>
        </w:rPr>
        <w:t>S</w:t>
      </w:r>
      <w:r>
        <w:rPr>
          <w:rFonts w:cs="Times New Roman" w:hint="eastAsia"/>
          <w:szCs w:val="24"/>
        </w:rPr>
        <w:t>返回给用户。</w:t>
      </w:r>
    </w:p>
    <w:p w14:paraId="7D34CF2F" w14:textId="77777777" w:rsidR="00F55897" w:rsidRDefault="00AA0369" w:rsidP="00D67BBD">
      <w:pPr>
        <w:pStyle w:val="b2"/>
      </w:pPr>
      <w:bookmarkStart w:id="111" w:name="_Toc446872813"/>
      <w:r>
        <w:rPr>
          <w:rFonts w:hint="eastAsia"/>
        </w:rPr>
        <w:t>预期目标</w:t>
      </w:r>
      <w:bookmarkEnd w:id="111"/>
    </w:p>
    <w:p w14:paraId="6DFD2A0B" w14:textId="77777777" w:rsidR="00AA0369" w:rsidRDefault="00AA0369" w:rsidP="00AA0369">
      <w:pPr>
        <w:pStyle w:val="b4"/>
        <w:spacing w:before="24" w:after="24"/>
        <w:ind w:firstLine="480"/>
      </w:pPr>
      <w:r>
        <w:rPr>
          <w:rFonts w:hint="eastAsia"/>
        </w:rPr>
        <w:t>本设计将实现在</w:t>
      </w:r>
      <w:r>
        <w:rPr>
          <w:rFonts w:hint="eastAsia"/>
        </w:rPr>
        <w:t>Android</w:t>
      </w:r>
      <w:r>
        <w:rPr>
          <w:rFonts w:hint="eastAsia"/>
        </w:rPr>
        <w:t>平台下的基于</w:t>
      </w:r>
      <w:r w:rsidR="00725F75">
        <w:rPr>
          <w:rFonts w:hint="eastAsia"/>
        </w:rPr>
        <w:t>位置</w:t>
      </w:r>
      <w:r>
        <w:rPr>
          <w:rFonts w:hint="eastAsia"/>
        </w:rPr>
        <w:t>和用户喜好的</w:t>
      </w:r>
      <w:r>
        <w:rPr>
          <w:rFonts w:hint="eastAsia"/>
        </w:rPr>
        <w:t>skyline</w:t>
      </w:r>
      <w:r>
        <w:rPr>
          <w:rFonts w:hint="eastAsia"/>
        </w:rPr>
        <w:t>查询及推荐系统，系统将餐厅搜索、餐厅点评和餐厅导航于一身，为用户提供随时随地的查询服务。首先对推荐系统的总体进行设计，包括系统服务器端和客户端的架构设计。接着，对推荐系统各个功能模块的设计，包括</w:t>
      </w:r>
      <w:r>
        <w:rPr>
          <w:rFonts w:hint="eastAsia"/>
        </w:rPr>
        <w:t xml:space="preserve">Web </w:t>
      </w:r>
      <w:r>
        <w:rPr>
          <w:rFonts w:hint="eastAsia"/>
        </w:rPr>
        <w:t>端网站管理、餐厅搜索、餐厅导航和餐厅评价的设计。最后，对系统的后台数据库进行设计。</w:t>
      </w:r>
      <w:r>
        <w:rPr>
          <w:rFonts w:hint="eastAsia"/>
        </w:rPr>
        <w:t xml:space="preserve"> </w:t>
      </w:r>
    </w:p>
    <w:p w14:paraId="2442DE76" w14:textId="77777777" w:rsidR="00AA0369" w:rsidRDefault="00AA0369" w:rsidP="00AA0369">
      <w:pPr>
        <w:pStyle w:val="b4"/>
        <w:spacing w:before="24" w:after="24"/>
        <w:ind w:firstLine="480"/>
      </w:pPr>
      <w:r>
        <w:rPr>
          <w:rFonts w:hint="eastAsia"/>
        </w:rPr>
        <w:t>本设计需要在设计完成后，能实现以下功能：</w:t>
      </w:r>
      <w:r>
        <w:rPr>
          <w:rFonts w:hint="eastAsia"/>
        </w:rPr>
        <w:t xml:space="preserve"> </w:t>
      </w:r>
    </w:p>
    <w:p w14:paraId="345D0F16" w14:textId="77777777" w:rsidR="00AA0369" w:rsidRDefault="00AA0369" w:rsidP="00AA0369">
      <w:pPr>
        <w:pStyle w:val="b4"/>
        <w:spacing w:before="24" w:after="24"/>
        <w:ind w:firstLine="480"/>
      </w:pPr>
      <w:r>
        <w:rPr>
          <w:rFonts w:hint="eastAsia"/>
        </w:rPr>
        <w:t>1.</w:t>
      </w:r>
      <w:r>
        <w:rPr>
          <w:rFonts w:hint="eastAsia"/>
        </w:rPr>
        <w:t>用户可以在</w:t>
      </w:r>
      <w:r>
        <w:rPr>
          <w:rFonts w:hint="eastAsia"/>
        </w:rPr>
        <w:t>Android</w:t>
      </w:r>
      <w:r>
        <w:rPr>
          <w:rFonts w:hint="eastAsia"/>
        </w:rPr>
        <w:t>客户端实现用户登录及用户注册功能，并进入系统</w:t>
      </w:r>
      <w:r>
        <w:rPr>
          <w:rFonts w:hint="eastAsia"/>
        </w:rPr>
        <w:t>Android</w:t>
      </w:r>
      <w:r>
        <w:rPr>
          <w:rFonts w:hint="eastAsia"/>
        </w:rPr>
        <w:t>客户端主界面。</w:t>
      </w:r>
      <w:r>
        <w:rPr>
          <w:rFonts w:hint="eastAsia"/>
        </w:rPr>
        <w:t xml:space="preserve"> </w:t>
      </w:r>
    </w:p>
    <w:p w14:paraId="71189E00" w14:textId="77777777" w:rsidR="00AA0369" w:rsidRDefault="00AA0369" w:rsidP="00AA0369">
      <w:pPr>
        <w:pStyle w:val="b4"/>
        <w:spacing w:before="24" w:after="24"/>
        <w:ind w:firstLine="480"/>
      </w:pPr>
      <w:r>
        <w:rPr>
          <w:rFonts w:hint="eastAsia"/>
        </w:rPr>
        <w:t>2.</w:t>
      </w:r>
      <w:r>
        <w:rPr>
          <w:rFonts w:hint="eastAsia"/>
        </w:rPr>
        <w:t>在客户端界面可以实现查看附近的餐厅、查看推荐、进行餐厅评分，并分别实现各个功能。</w:t>
      </w:r>
      <w:r>
        <w:rPr>
          <w:rFonts w:hint="eastAsia"/>
        </w:rPr>
        <w:t xml:space="preserve"> </w:t>
      </w:r>
    </w:p>
    <w:p w14:paraId="58724C20" w14:textId="77777777" w:rsidR="00AA0369" w:rsidRDefault="00AA0369" w:rsidP="00AA0369">
      <w:pPr>
        <w:pStyle w:val="b4"/>
        <w:spacing w:before="24" w:after="24"/>
        <w:ind w:firstLine="480"/>
      </w:pPr>
      <w:r>
        <w:rPr>
          <w:rFonts w:hint="eastAsia"/>
        </w:rPr>
        <w:t>3.</w:t>
      </w:r>
      <w:r>
        <w:rPr>
          <w:rFonts w:hint="eastAsia"/>
        </w:rPr>
        <w:t>在客户端实现查看餐厅详情，访问餐厅路径，最后实现推荐功能。</w:t>
      </w:r>
      <w:r>
        <w:rPr>
          <w:rFonts w:hint="eastAsia"/>
        </w:rPr>
        <w:t xml:space="preserve"> </w:t>
      </w:r>
    </w:p>
    <w:p w14:paraId="33DF57A5" w14:textId="77777777" w:rsidR="00AA0369" w:rsidRDefault="00AA0369" w:rsidP="00AA0369">
      <w:pPr>
        <w:pStyle w:val="b4"/>
        <w:spacing w:before="24" w:after="24"/>
        <w:ind w:firstLine="480"/>
      </w:pPr>
      <w:r>
        <w:rPr>
          <w:rFonts w:hint="eastAsia"/>
        </w:rPr>
        <w:t>4.</w:t>
      </w:r>
      <w:r>
        <w:rPr>
          <w:rFonts w:hint="eastAsia"/>
        </w:rPr>
        <w:t>管理员可数据库中添加餐厅的信息，如餐厅的位置，电话等等。</w:t>
      </w:r>
    </w:p>
    <w:p w14:paraId="1A321DA0" w14:textId="77777777" w:rsidR="007D17FB" w:rsidRPr="00B52EA3" w:rsidRDefault="00AA0369" w:rsidP="00AA0369">
      <w:pPr>
        <w:pStyle w:val="b4"/>
        <w:spacing w:before="24" w:after="24"/>
        <w:ind w:firstLine="480"/>
      </w:pPr>
      <w:r>
        <w:rPr>
          <w:rFonts w:hint="eastAsia"/>
        </w:rPr>
        <w:t>另外，本设计在性能上要达到安全性、可维护性和稳定性三项要求。安全性是要求对网站管理员和一般客户实现对用户操作和数据库访问权限进行管理与控制，对用户的合法权进行保护。可维护性就是要求在系统开发过程中，系统文档、指示代码体系遵循软件开发的规范要求。稳定性就是要求系统必须保持性能稳定，在用户访问时能保证较好的响应速度。</w:t>
      </w:r>
    </w:p>
    <w:p w14:paraId="0FA73DF2" w14:textId="77777777" w:rsidR="00F55897" w:rsidRDefault="00EB2455" w:rsidP="00EB2455">
      <w:pPr>
        <w:pStyle w:val="b2"/>
      </w:pPr>
      <w:bookmarkStart w:id="112" w:name="_Toc446872814"/>
      <w:r>
        <w:rPr>
          <w:rFonts w:hint="eastAsia"/>
        </w:rPr>
        <w:lastRenderedPageBreak/>
        <w:t>研究方法</w:t>
      </w:r>
      <w:bookmarkEnd w:id="112"/>
    </w:p>
    <w:p w14:paraId="1E0036F2" w14:textId="77777777" w:rsidR="00F55897" w:rsidRDefault="00EB2455" w:rsidP="00F55897">
      <w:pPr>
        <w:pStyle w:val="b3"/>
      </w:pPr>
      <w:bookmarkStart w:id="113" w:name="_Toc446872815"/>
      <w:bookmarkStart w:id="114" w:name="_GoBack"/>
      <w:r>
        <w:rPr>
          <w:rFonts w:hint="eastAsia"/>
        </w:rPr>
        <w:t>系统平台开发与工具介绍</w:t>
      </w:r>
      <w:bookmarkEnd w:id="113"/>
    </w:p>
    <w:bookmarkEnd w:id="114"/>
    <w:p w14:paraId="0948A714" w14:textId="77777777" w:rsidR="00D67BBD" w:rsidRPr="00296C0C" w:rsidRDefault="00D67BBD" w:rsidP="00224627">
      <w:pPr>
        <w:widowControl w:val="0"/>
        <w:spacing w:beforeLines="10" w:before="24" w:afterLines="10" w:after="24" w:line="312" w:lineRule="auto"/>
        <w:ind w:firstLineChars="200" w:firstLine="480"/>
        <w:jc w:val="both"/>
        <w:rPr>
          <w:rFonts w:cs="宋体"/>
          <w:kern w:val="2"/>
          <w:sz w:val="24"/>
        </w:rPr>
      </w:pPr>
      <w:r>
        <w:rPr>
          <w:rFonts w:cs="宋体" w:hint="eastAsia"/>
          <w:kern w:val="2"/>
          <w:sz w:val="24"/>
        </w:rPr>
        <w:t>基于用户位置和偏好的</w:t>
      </w:r>
      <w:r>
        <w:rPr>
          <w:rFonts w:cs="宋体" w:hint="eastAsia"/>
          <w:kern w:val="2"/>
          <w:sz w:val="24"/>
        </w:rPr>
        <w:t>skyline</w:t>
      </w:r>
      <w:r>
        <w:rPr>
          <w:rFonts w:cs="宋体" w:hint="eastAsia"/>
          <w:kern w:val="2"/>
          <w:sz w:val="24"/>
        </w:rPr>
        <w:t>查询与推荐系统是基于</w:t>
      </w:r>
      <w:r>
        <w:rPr>
          <w:rFonts w:cs="宋体" w:hint="eastAsia"/>
          <w:kern w:val="2"/>
          <w:sz w:val="24"/>
        </w:rPr>
        <w:t>Android</w:t>
      </w:r>
      <w:r w:rsidRPr="00296C0C">
        <w:rPr>
          <w:rFonts w:cs="宋体" w:hint="eastAsia"/>
          <w:kern w:val="2"/>
          <w:sz w:val="24"/>
        </w:rPr>
        <w:t>平台开发的，包括</w:t>
      </w:r>
      <w:r>
        <w:rPr>
          <w:rFonts w:cs="宋体" w:hint="eastAsia"/>
          <w:kern w:val="2"/>
          <w:sz w:val="24"/>
        </w:rPr>
        <w:t>Android</w:t>
      </w:r>
      <w:r w:rsidRPr="00296C0C">
        <w:rPr>
          <w:rFonts w:cs="宋体" w:hint="eastAsia"/>
          <w:kern w:val="2"/>
          <w:sz w:val="24"/>
        </w:rPr>
        <w:t>客户端和</w:t>
      </w:r>
      <w:r>
        <w:rPr>
          <w:rFonts w:cs="宋体" w:hint="eastAsia"/>
          <w:kern w:val="2"/>
          <w:sz w:val="24"/>
        </w:rPr>
        <w:t>Web</w:t>
      </w:r>
      <w:r w:rsidRPr="00296C0C">
        <w:rPr>
          <w:rFonts w:cs="宋体" w:hint="eastAsia"/>
          <w:kern w:val="2"/>
          <w:sz w:val="24"/>
        </w:rPr>
        <w:t>端，</w:t>
      </w:r>
    </w:p>
    <w:p w14:paraId="433E507B" w14:textId="77777777" w:rsidR="00D67BBD" w:rsidRDefault="00D67BBD" w:rsidP="00224627">
      <w:pPr>
        <w:widowControl w:val="0"/>
        <w:spacing w:beforeLines="10" w:before="24" w:afterLines="10" w:after="24" w:line="312" w:lineRule="auto"/>
        <w:ind w:firstLineChars="200" w:firstLine="480"/>
        <w:jc w:val="both"/>
        <w:rPr>
          <w:rFonts w:cs="宋体"/>
          <w:kern w:val="2"/>
          <w:sz w:val="24"/>
        </w:rPr>
      </w:pPr>
      <w:r w:rsidRPr="00296C0C">
        <w:rPr>
          <w:rFonts w:cs="宋体" w:hint="eastAsia"/>
          <w:kern w:val="2"/>
          <w:sz w:val="24"/>
        </w:rPr>
        <w:t>采用</w:t>
      </w:r>
      <w:r w:rsidRPr="00296C0C">
        <w:rPr>
          <w:rFonts w:cs="宋体" w:hint="eastAsia"/>
          <w:kern w:val="2"/>
          <w:sz w:val="24"/>
        </w:rPr>
        <w:t>Java</w:t>
      </w:r>
      <w:r w:rsidRPr="00296C0C">
        <w:rPr>
          <w:rFonts w:cs="宋体" w:hint="eastAsia"/>
          <w:kern w:val="2"/>
          <w:sz w:val="24"/>
        </w:rPr>
        <w:t>、</w:t>
      </w:r>
      <w:r w:rsidRPr="00296C0C">
        <w:rPr>
          <w:rFonts w:cs="宋体" w:hint="eastAsia"/>
          <w:kern w:val="2"/>
          <w:sz w:val="24"/>
        </w:rPr>
        <w:t>JSP</w:t>
      </w:r>
      <w:r w:rsidRPr="00296C0C">
        <w:rPr>
          <w:rFonts w:cs="宋体" w:hint="eastAsia"/>
          <w:kern w:val="2"/>
          <w:sz w:val="24"/>
        </w:rPr>
        <w:t>等编程语言，具体实现平台如表</w:t>
      </w:r>
      <w:r>
        <w:rPr>
          <w:rFonts w:cs="宋体"/>
          <w:kern w:val="2"/>
          <w:sz w:val="24"/>
        </w:rPr>
        <w:t>3</w:t>
      </w:r>
      <w:r>
        <w:rPr>
          <w:rFonts w:cs="宋体" w:hint="eastAsia"/>
          <w:kern w:val="2"/>
          <w:sz w:val="24"/>
        </w:rPr>
        <w:t>-</w:t>
      </w:r>
      <w:r w:rsidR="006566AF">
        <w:rPr>
          <w:rFonts w:cs="宋体"/>
          <w:kern w:val="2"/>
          <w:sz w:val="24"/>
        </w:rPr>
        <w:t>3</w:t>
      </w:r>
      <w:r w:rsidRPr="00296C0C">
        <w:rPr>
          <w:rFonts w:cs="宋体" w:hint="eastAsia"/>
          <w:kern w:val="2"/>
          <w:sz w:val="24"/>
        </w:rPr>
        <w:t>所示。</w:t>
      </w:r>
    </w:p>
    <w:p w14:paraId="48A24A96" w14:textId="77777777" w:rsidR="00D67BBD" w:rsidRPr="005048B3" w:rsidRDefault="00D67BBD" w:rsidP="00844DEF">
      <w:pPr>
        <w:pStyle w:val="b7"/>
        <w:spacing w:before="120" w:after="360"/>
      </w:pPr>
      <w:r w:rsidRPr="005048B3">
        <w:t>表</w:t>
      </w:r>
      <w:r w:rsidRPr="005048B3">
        <w:rPr>
          <w:rFonts w:hint="eastAsia"/>
        </w:rPr>
        <w:t>3-</w:t>
      </w:r>
      <w:r w:rsidR="006566AF">
        <w:t>3</w:t>
      </w:r>
      <w:r w:rsidRPr="005048B3">
        <w:t>系统开发平台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4955"/>
      </w:tblGrid>
      <w:tr w:rsidR="00D67BBD" w14:paraId="6F816080" w14:textId="77777777" w:rsidTr="00C96330">
        <w:tc>
          <w:tcPr>
            <w:tcW w:w="2972" w:type="dxa"/>
            <w:shd w:val="clear" w:color="auto" w:fill="auto"/>
          </w:tcPr>
          <w:p w14:paraId="15143669" w14:textId="77777777" w:rsidR="00D67BBD" w:rsidRPr="000D1E49" w:rsidRDefault="00D67BBD" w:rsidP="00224627">
            <w:pPr>
              <w:widowControl w:val="0"/>
              <w:spacing w:beforeLines="10" w:before="24" w:afterLines="10" w:after="24" w:line="312" w:lineRule="auto"/>
              <w:jc w:val="center"/>
              <w:rPr>
                <w:rFonts w:cs="宋体"/>
                <w:kern w:val="2"/>
                <w:sz w:val="24"/>
              </w:rPr>
            </w:pPr>
            <w:r w:rsidRPr="000D1E49">
              <w:rPr>
                <w:rFonts w:cs="宋体" w:hint="eastAsia"/>
                <w:kern w:val="2"/>
                <w:sz w:val="24"/>
              </w:rPr>
              <w:t>操作系统</w:t>
            </w:r>
          </w:p>
        </w:tc>
        <w:tc>
          <w:tcPr>
            <w:tcW w:w="4955" w:type="dxa"/>
            <w:shd w:val="clear" w:color="auto" w:fill="auto"/>
          </w:tcPr>
          <w:p w14:paraId="43780C6C" w14:textId="77777777" w:rsidR="00D67BBD" w:rsidRPr="000D1E49" w:rsidRDefault="00D67BBD" w:rsidP="00224627">
            <w:pPr>
              <w:widowControl w:val="0"/>
              <w:spacing w:beforeLines="10" w:before="24" w:afterLines="10" w:after="24" w:line="312" w:lineRule="auto"/>
              <w:jc w:val="center"/>
              <w:rPr>
                <w:rFonts w:cs="宋体"/>
                <w:kern w:val="2"/>
                <w:sz w:val="24"/>
              </w:rPr>
            </w:pPr>
            <w:r w:rsidRPr="000D1E49">
              <w:rPr>
                <w:rFonts w:cs="宋体" w:hint="eastAsia"/>
                <w:kern w:val="2"/>
                <w:sz w:val="24"/>
              </w:rPr>
              <w:t>Windows</w:t>
            </w:r>
            <w:r w:rsidRPr="000D1E49">
              <w:rPr>
                <w:rFonts w:cs="宋体"/>
                <w:kern w:val="2"/>
                <w:sz w:val="24"/>
              </w:rPr>
              <w:t xml:space="preserve"> 10</w:t>
            </w:r>
          </w:p>
        </w:tc>
      </w:tr>
      <w:tr w:rsidR="00D67BBD" w14:paraId="0427D07A" w14:textId="77777777" w:rsidTr="00C96330">
        <w:tc>
          <w:tcPr>
            <w:tcW w:w="2972" w:type="dxa"/>
            <w:shd w:val="clear" w:color="auto" w:fill="auto"/>
          </w:tcPr>
          <w:p w14:paraId="51600376" w14:textId="77777777" w:rsidR="00D67BBD" w:rsidRPr="000D1E49" w:rsidRDefault="00D67BBD" w:rsidP="00224627">
            <w:pPr>
              <w:widowControl w:val="0"/>
              <w:spacing w:beforeLines="10" w:before="24" w:afterLines="10" w:after="24" w:line="312" w:lineRule="auto"/>
              <w:jc w:val="center"/>
              <w:rPr>
                <w:rFonts w:cs="宋体"/>
                <w:kern w:val="2"/>
                <w:sz w:val="24"/>
              </w:rPr>
            </w:pPr>
            <w:r w:rsidRPr="000D1E49">
              <w:rPr>
                <w:rFonts w:cs="宋体" w:hint="eastAsia"/>
                <w:kern w:val="2"/>
                <w:sz w:val="24"/>
              </w:rPr>
              <w:t>开发工具</w:t>
            </w:r>
          </w:p>
        </w:tc>
        <w:tc>
          <w:tcPr>
            <w:tcW w:w="4955" w:type="dxa"/>
            <w:shd w:val="clear" w:color="auto" w:fill="auto"/>
          </w:tcPr>
          <w:p w14:paraId="6B71B489" w14:textId="77777777" w:rsidR="00D67BBD" w:rsidRPr="000D1E49" w:rsidRDefault="00D67BBD" w:rsidP="00224627">
            <w:pPr>
              <w:widowControl w:val="0"/>
              <w:spacing w:beforeLines="10" w:before="24" w:afterLines="10" w:after="24" w:line="312" w:lineRule="auto"/>
              <w:jc w:val="center"/>
              <w:rPr>
                <w:rFonts w:cs="宋体"/>
                <w:kern w:val="2"/>
                <w:sz w:val="24"/>
              </w:rPr>
            </w:pPr>
            <w:r w:rsidRPr="000D1E49">
              <w:rPr>
                <w:rFonts w:cs="宋体" w:hint="eastAsia"/>
                <w:kern w:val="2"/>
                <w:sz w:val="24"/>
              </w:rPr>
              <w:t>eclipse+</w:t>
            </w:r>
            <w:r w:rsidRPr="000D1E49">
              <w:rPr>
                <w:rFonts w:cs="宋体"/>
                <w:kern w:val="2"/>
                <w:sz w:val="24"/>
              </w:rPr>
              <w:t>ADT23.0.7+Android SDK</w:t>
            </w:r>
          </w:p>
        </w:tc>
      </w:tr>
      <w:tr w:rsidR="00D67BBD" w14:paraId="0B23650D" w14:textId="77777777" w:rsidTr="00C96330">
        <w:tc>
          <w:tcPr>
            <w:tcW w:w="2972" w:type="dxa"/>
            <w:shd w:val="clear" w:color="auto" w:fill="auto"/>
          </w:tcPr>
          <w:p w14:paraId="06759098" w14:textId="77777777" w:rsidR="00D67BBD" w:rsidRPr="000D1E49" w:rsidRDefault="00D67BBD" w:rsidP="00224627">
            <w:pPr>
              <w:widowControl w:val="0"/>
              <w:spacing w:beforeLines="10" w:before="24" w:afterLines="10" w:after="24" w:line="312" w:lineRule="auto"/>
              <w:jc w:val="center"/>
              <w:rPr>
                <w:rFonts w:cs="宋体"/>
                <w:kern w:val="2"/>
                <w:sz w:val="24"/>
              </w:rPr>
            </w:pPr>
            <w:r w:rsidRPr="000D1E49">
              <w:rPr>
                <w:rFonts w:cs="宋体" w:hint="eastAsia"/>
                <w:kern w:val="2"/>
                <w:sz w:val="24"/>
              </w:rPr>
              <w:t>运行环境</w:t>
            </w:r>
          </w:p>
        </w:tc>
        <w:tc>
          <w:tcPr>
            <w:tcW w:w="4955" w:type="dxa"/>
            <w:shd w:val="clear" w:color="auto" w:fill="auto"/>
          </w:tcPr>
          <w:p w14:paraId="6738DA81" w14:textId="77777777" w:rsidR="00D67BBD" w:rsidRPr="000D1E49" w:rsidRDefault="00D67BBD" w:rsidP="00224627">
            <w:pPr>
              <w:widowControl w:val="0"/>
              <w:spacing w:beforeLines="10" w:before="24" w:afterLines="10" w:after="24" w:line="312" w:lineRule="auto"/>
              <w:jc w:val="center"/>
              <w:rPr>
                <w:rFonts w:cs="宋体"/>
                <w:kern w:val="2"/>
                <w:sz w:val="24"/>
              </w:rPr>
            </w:pPr>
            <w:r w:rsidRPr="000D1E49">
              <w:rPr>
                <w:rFonts w:cs="宋体"/>
                <w:kern w:val="2"/>
                <w:sz w:val="24"/>
              </w:rPr>
              <w:t>JDK1.7+Android4.0+</w:t>
            </w:r>
            <w:r w:rsidRPr="000D1E49">
              <w:rPr>
                <w:rFonts w:cs="宋体" w:hint="eastAsia"/>
                <w:kern w:val="2"/>
                <w:sz w:val="24"/>
              </w:rPr>
              <w:t>Go</w:t>
            </w:r>
            <w:r w:rsidRPr="000D1E49">
              <w:rPr>
                <w:rFonts w:cs="宋体"/>
                <w:kern w:val="2"/>
                <w:sz w:val="24"/>
              </w:rPr>
              <w:t>ogle API</w:t>
            </w:r>
          </w:p>
        </w:tc>
      </w:tr>
      <w:tr w:rsidR="00D67BBD" w14:paraId="1510EAE1" w14:textId="77777777" w:rsidTr="00C96330">
        <w:tc>
          <w:tcPr>
            <w:tcW w:w="2972" w:type="dxa"/>
            <w:shd w:val="clear" w:color="auto" w:fill="auto"/>
          </w:tcPr>
          <w:p w14:paraId="67E8638F" w14:textId="77777777" w:rsidR="00D67BBD" w:rsidRPr="000D1E49" w:rsidRDefault="00D67BBD" w:rsidP="00224627">
            <w:pPr>
              <w:widowControl w:val="0"/>
              <w:spacing w:beforeLines="10" w:before="24" w:afterLines="10" w:after="24" w:line="312" w:lineRule="auto"/>
              <w:jc w:val="center"/>
              <w:rPr>
                <w:rFonts w:cs="宋体"/>
                <w:kern w:val="2"/>
                <w:sz w:val="24"/>
              </w:rPr>
            </w:pPr>
            <w:r w:rsidRPr="000D1E49">
              <w:rPr>
                <w:rFonts w:cs="宋体" w:hint="eastAsia"/>
                <w:kern w:val="2"/>
                <w:sz w:val="24"/>
              </w:rPr>
              <w:t>Web</w:t>
            </w:r>
            <w:r w:rsidRPr="000D1E49">
              <w:rPr>
                <w:rFonts w:cs="宋体" w:hint="eastAsia"/>
                <w:kern w:val="2"/>
                <w:sz w:val="24"/>
              </w:rPr>
              <w:t>服务器</w:t>
            </w:r>
          </w:p>
        </w:tc>
        <w:tc>
          <w:tcPr>
            <w:tcW w:w="4955" w:type="dxa"/>
            <w:shd w:val="clear" w:color="auto" w:fill="auto"/>
          </w:tcPr>
          <w:p w14:paraId="59405BDC" w14:textId="77777777" w:rsidR="00D67BBD" w:rsidRPr="000D1E49" w:rsidRDefault="00D67BBD" w:rsidP="00224627">
            <w:pPr>
              <w:widowControl w:val="0"/>
              <w:spacing w:beforeLines="10" w:before="24" w:afterLines="10" w:after="24" w:line="312" w:lineRule="auto"/>
              <w:jc w:val="center"/>
              <w:rPr>
                <w:rFonts w:cs="宋体"/>
                <w:kern w:val="2"/>
                <w:sz w:val="24"/>
              </w:rPr>
            </w:pPr>
            <w:r w:rsidRPr="000D1E49">
              <w:rPr>
                <w:rFonts w:cs="宋体"/>
                <w:kern w:val="2"/>
                <w:sz w:val="24"/>
              </w:rPr>
              <w:t>Tomcat6.0</w:t>
            </w:r>
          </w:p>
        </w:tc>
      </w:tr>
      <w:tr w:rsidR="00D67BBD" w14:paraId="111142C9" w14:textId="77777777" w:rsidTr="00C96330">
        <w:tc>
          <w:tcPr>
            <w:tcW w:w="2972" w:type="dxa"/>
            <w:shd w:val="clear" w:color="auto" w:fill="auto"/>
          </w:tcPr>
          <w:p w14:paraId="450F790D" w14:textId="77777777" w:rsidR="00D67BBD" w:rsidRPr="000D1E49" w:rsidRDefault="00D67BBD" w:rsidP="00224627">
            <w:pPr>
              <w:widowControl w:val="0"/>
              <w:spacing w:beforeLines="10" w:before="24" w:afterLines="10" w:after="24" w:line="312" w:lineRule="auto"/>
              <w:jc w:val="center"/>
              <w:rPr>
                <w:rFonts w:cs="宋体"/>
                <w:kern w:val="2"/>
                <w:sz w:val="24"/>
              </w:rPr>
            </w:pPr>
            <w:r w:rsidRPr="000D1E49">
              <w:rPr>
                <w:rFonts w:cs="宋体" w:hint="eastAsia"/>
                <w:kern w:val="2"/>
                <w:sz w:val="24"/>
              </w:rPr>
              <w:t>虚拟设备</w:t>
            </w:r>
          </w:p>
        </w:tc>
        <w:tc>
          <w:tcPr>
            <w:tcW w:w="4955" w:type="dxa"/>
            <w:shd w:val="clear" w:color="auto" w:fill="auto"/>
          </w:tcPr>
          <w:p w14:paraId="7DA3D437" w14:textId="77777777" w:rsidR="00D67BBD" w:rsidRPr="000D1E49" w:rsidRDefault="00D67BBD" w:rsidP="00224627">
            <w:pPr>
              <w:widowControl w:val="0"/>
              <w:spacing w:beforeLines="10" w:before="24" w:afterLines="10" w:after="24" w:line="312" w:lineRule="auto"/>
              <w:jc w:val="center"/>
              <w:rPr>
                <w:rFonts w:cs="宋体"/>
                <w:kern w:val="2"/>
                <w:sz w:val="24"/>
              </w:rPr>
            </w:pPr>
            <w:r w:rsidRPr="000D1E49">
              <w:rPr>
                <w:rFonts w:cs="宋体"/>
                <w:kern w:val="2"/>
                <w:sz w:val="24"/>
              </w:rPr>
              <w:t>Genymotion</w:t>
            </w:r>
          </w:p>
        </w:tc>
      </w:tr>
      <w:tr w:rsidR="00D67BBD" w14:paraId="709E2A07" w14:textId="77777777" w:rsidTr="00C96330">
        <w:tc>
          <w:tcPr>
            <w:tcW w:w="2972" w:type="dxa"/>
            <w:shd w:val="clear" w:color="auto" w:fill="auto"/>
          </w:tcPr>
          <w:p w14:paraId="5E3BD5C9" w14:textId="77777777" w:rsidR="00D67BBD" w:rsidRPr="000D1E49" w:rsidRDefault="00D67BBD" w:rsidP="00224627">
            <w:pPr>
              <w:widowControl w:val="0"/>
              <w:spacing w:beforeLines="10" w:before="24" w:afterLines="10" w:after="24" w:line="312" w:lineRule="auto"/>
              <w:jc w:val="center"/>
              <w:rPr>
                <w:rFonts w:cs="宋体"/>
                <w:kern w:val="2"/>
                <w:sz w:val="24"/>
              </w:rPr>
            </w:pPr>
            <w:r w:rsidRPr="000D1E49">
              <w:rPr>
                <w:rFonts w:cs="宋体" w:hint="eastAsia"/>
                <w:kern w:val="2"/>
                <w:sz w:val="24"/>
              </w:rPr>
              <w:t>数据库</w:t>
            </w:r>
          </w:p>
        </w:tc>
        <w:tc>
          <w:tcPr>
            <w:tcW w:w="4955" w:type="dxa"/>
            <w:shd w:val="clear" w:color="auto" w:fill="auto"/>
          </w:tcPr>
          <w:p w14:paraId="388565C6" w14:textId="77777777" w:rsidR="00D67BBD" w:rsidRPr="000D1E49" w:rsidRDefault="00D67BBD" w:rsidP="00224627">
            <w:pPr>
              <w:widowControl w:val="0"/>
              <w:spacing w:beforeLines="10" w:before="24" w:afterLines="10" w:after="24" w:line="312" w:lineRule="auto"/>
              <w:jc w:val="center"/>
              <w:rPr>
                <w:rFonts w:cs="宋体"/>
                <w:kern w:val="2"/>
                <w:sz w:val="24"/>
              </w:rPr>
            </w:pPr>
            <w:r w:rsidRPr="000D1E49">
              <w:rPr>
                <w:rFonts w:cs="宋体"/>
                <w:kern w:val="2"/>
                <w:sz w:val="24"/>
              </w:rPr>
              <w:t>SQLite</w:t>
            </w:r>
          </w:p>
        </w:tc>
      </w:tr>
      <w:tr w:rsidR="00D67BBD" w14:paraId="53BFF30D" w14:textId="77777777" w:rsidTr="00C96330">
        <w:tc>
          <w:tcPr>
            <w:tcW w:w="2972" w:type="dxa"/>
            <w:shd w:val="clear" w:color="auto" w:fill="auto"/>
          </w:tcPr>
          <w:p w14:paraId="7EBF4B38" w14:textId="77777777" w:rsidR="00D67BBD" w:rsidRPr="000D1E49" w:rsidRDefault="00D67BBD" w:rsidP="00224627">
            <w:pPr>
              <w:widowControl w:val="0"/>
              <w:spacing w:beforeLines="10" w:before="24" w:afterLines="10" w:after="24" w:line="312" w:lineRule="auto"/>
              <w:jc w:val="center"/>
              <w:rPr>
                <w:rFonts w:cs="宋体"/>
                <w:kern w:val="2"/>
                <w:sz w:val="24"/>
              </w:rPr>
            </w:pPr>
            <w:r w:rsidRPr="000D1E49">
              <w:rPr>
                <w:rFonts w:cs="宋体" w:hint="eastAsia"/>
                <w:kern w:val="2"/>
                <w:sz w:val="24"/>
              </w:rPr>
              <w:t>地图</w:t>
            </w:r>
          </w:p>
        </w:tc>
        <w:tc>
          <w:tcPr>
            <w:tcW w:w="4955" w:type="dxa"/>
            <w:shd w:val="clear" w:color="auto" w:fill="auto"/>
          </w:tcPr>
          <w:p w14:paraId="0BB5AD24" w14:textId="77777777" w:rsidR="00D67BBD" w:rsidRPr="000D1E49" w:rsidRDefault="00D67BBD" w:rsidP="00224627">
            <w:pPr>
              <w:widowControl w:val="0"/>
              <w:spacing w:beforeLines="10" w:before="24" w:afterLines="10" w:after="24" w:line="312" w:lineRule="auto"/>
              <w:jc w:val="center"/>
              <w:rPr>
                <w:rFonts w:cs="宋体"/>
                <w:kern w:val="2"/>
                <w:sz w:val="24"/>
              </w:rPr>
            </w:pPr>
            <w:r w:rsidRPr="000D1E49">
              <w:rPr>
                <w:rFonts w:cs="宋体" w:hint="eastAsia"/>
                <w:kern w:val="2"/>
                <w:sz w:val="24"/>
              </w:rPr>
              <w:t>Google</w:t>
            </w:r>
            <w:r w:rsidRPr="000D1E49">
              <w:rPr>
                <w:rFonts w:cs="宋体"/>
                <w:kern w:val="2"/>
                <w:sz w:val="24"/>
              </w:rPr>
              <w:t xml:space="preserve"> Map</w:t>
            </w:r>
          </w:p>
        </w:tc>
      </w:tr>
    </w:tbl>
    <w:p w14:paraId="05DC23AD" w14:textId="77777777" w:rsidR="00D67BBD" w:rsidRPr="00DD75AC" w:rsidRDefault="00D67BBD" w:rsidP="00224627">
      <w:pPr>
        <w:widowControl w:val="0"/>
        <w:spacing w:beforeLines="10" w:before="24" w:afterLines="10" w:after="24" w:line="312" w:lineRule="auto"/>
        <w:ind w:firstLineChars="200" w:firstLine="480"/>
        <w:jc w:val="both"/>
        <w:rPr>
          <w:rFonts w:cs="宋体"/>
          <w:kern w:val="2"/>
          <w:sz w:val="24"/>
        </w:rPr>
      </w:pPr>
      <w:r>
        <w:rPr>
          <w:rFonts w:cs="宋体" w:hint="eastAsia"/>
          <w:kern w:val="2"/>
          <w:sz w:val="24"/>
        </w:rPr>
        <w:t>Eclipse</w:t>
      </w:r>
      <w:r>
        <w:rPr>
          <w:rFonts w:cs="宋体" w:hint="eastAsia"/>
          <w:kern w:val="2"/>
          <w:sz w:val="24"/>
        </w:rPr>
        <w:t>是一个开放源代码的，基于</w:t>
      </w:r>
      <w:r>
        <w:rPr>
          <w:rFonts w:cs="宋体" w:hint="eastAsia"/>
          <w:kern w:val="2"/>
          <w:sz w:val="24"/>
        </w:rPr>
        <w:t>Java</w:t>
      </w:r>
      <w:r w:rsidRPr="00DD75AC">
        <w:rPr>
          <w:rFonts w:cs="宋体" w:hint="eastAsia"/>
          <w:kern w:val="2"/>
          <w:sz w:val="24"/>
        </w:rPr>
        <w:t>的整合型可扩展开发平台，利用它可以在数据库和</w:t>
      </w:r>
      <w:r w:rsidRPr="00DD75AC">
        <w:rPr>
          <w:rFonts w:cs="宋体" w:hint="eastAsia"/>
          <w:kern w:val="2"/>
          <w:sz w:val="24"/>
        </w:rPr>
        <w:t>JAVA EE</w:t>
      </w:r>
      <w:r>
        <w:rPr>
          <w:rFonts w:cs="宋体" w:hint="eastAsia"/>
          <w:kern w:val="2"/>
          <w:sz w:val="24"/>
        </w:rPr>
        <w:t>的开发、发布以及应用程序服务器的整合方面极大地提高工作效率。</w:t>
      </w:r>
      <w:r w:rsidRPr="00AF1431">
        <w:rPr>
          <w:rFonts w:cs="宋体" w:hint="eastAsia"/>
          <w:kern w:val="2"/>
          <w:sz w:val="24"/>
        </w:rPr>
        <w:t>Eclipse</w:t>
      </w:r>
      <w:r w:rsidRPr="00AF1431">
        <w:rPr>
          <w:rFonts w:cs="宋体" w:hint="eastAsia"/>
          <w:kern w:val="2"/>
          <w:sz w:val="24"/>
        </w:rPr>
        <w:t>的本身只是一个框架平台，但是众多插件的支持使得</w:t>
      </w:r>
      <w:r w:rsidRPr="00AF1431">
        <w:rPr>
          <w:rFonts w:cs="宋体" w:hint="eastAsia"/>
          <w:kern w:val="2"/>
          <w:sz w:val="24"/>
        </w:rPr>
        <w:t>Eclipse</w:t>
      </w:r>
      <w:r w:rsidRPr="00AF1431">
        <w:rPr>
          <w:rFonts w:cs="宋体" w:hint="eastAsia"/>
          <w:kern w:val="2"/>
          <w:sz w:val="24"/>
        </w:rPr>
        <w:t>拥有其他功能相对固定的</w:t>
      </w:r>
      <w:r w:rsidRPr="00AF1431">
        <w:rPr>
          <w:rFonts w:cs="宋体" w:hint="eastAsia"/>
          <w:kern w:val="2"/>
          <w:sz w:val="24"/>
        </w:rPr>
        <w:t>IDE</w:t>
      </w:r>
      <w:r w:rsidRPr="00AF1431">
        <w:rPr>
          <w:rFonts w:cs="宋体" w:hint="eastAsia"/>
          <w:kern w:val="2"/>
          <w:sz w:val="24"/>
        </w:rPr>
        <w:t>软件很难具有的灵活性。</w:t>
      </w:r>
      <w:r w:rsidRPr="00DD75AC">
        <w:rPr>
          <w:rFonts w:cs="宋体" w:hint="eastAsia"/>
          <w:kern w:val="2"/>
          <w:sz w:val="24"/>
        </w:rPr>
        <w:t>本设计将采用</w:t>
      </w:r>
      <w:r w:rsidRPr="00DD75AC">
        <w:rPr>
          <w:rFonts w:cs="宋体" w:hint="eastAsia"/>
          <w:kern w:val="2"/>
          <w:sz w:val="24"/>
        </w:rPr>
        <w:t>eclipse</w:t>
      </w:r>
      <w:r w:rsidRPr="00DD75AC">
        <w:rPr>
          <w:rFonts w:cs="宋体" w:hint="eastAsia"/>
          <w:kern w:val="2"/>
          <w:sz w:val="24"/>
        </w:rPr>
        <w:t>作为代码主要开发工具。</w:t>
      </w:r>
      <w:r w:rsidRPr="00DD75AC">
        <w:rPr>
          <w:rFonts w:cs="宋体" w:hint="eastAsia"/>
          <w:kern w:val="2"/>
          <w:sz w:val="24"/>
        </w:rPr>
        <w:t xml:space="preserve"> </w:t>
      </w:r>
    </w:p>
    <w:p w14:paraId="6951512D" w14:textId="77777777" w:rsidR="00D67BBD" w:rsidRPr="00DD75AC" w:rsidRDefault="00D67BBD" w:rsidP="00224627">
      <w:pPr>
        <w:widowControl w:val="0"/>
        <w:spacing w:beforeLines="10" w:before="24" w:afterLines="10" w:after="24" w:line="312" w:lineRule="auto"/>
        <w:ind w:firstLineChars="200" w:firstLine="480"/>
        <w:jc w:val="both"/>
        <w:rPr>
          <w:rFonts w:cs="宋体"/>
          <w:kern w:val="2"/>
          <w:sz w:val="24"/>
        </w:rPr>
      </w:pPr>
      <w:r>
        <w:rPr>
          <w:rFonts w:cs="宋体" w:hint="eastAsia"/>
          <w:kern w:val="2"/>
          <w:sz w:val="24"/>
        </w:rPr>
        <w:t>Android</w:t>
      </w:r>
      <w:r>
        <w:rPr>
          <w:rFonts w:cs="宋体" w:hint="eastAsia"/>
          <w:kern w:val="2"/>
          <w:sz w:val="24"/>
        </w:rPr>
        <w:t>开发环境也需要在</w:t>
      </w:r>
      <w:r w:rsidRPr="00DD75AC">
        <w:rPr>
          <w:rFonts w:cs="宋体" w:hint="eastAsia"/>
          <w:kern w:val="2"/>
          <w:sz w:val="24"/>
        </w:rPr>
        <w:t>ecli</w:t>
      </w:r>
      <w:r>
        <w:rPr>
          <w:rFonts w:cs="宋体" w:hint="eastAsia"/>
          <w:kern w:val="2"/>
          <w:sz w:val="24"/>
        </w:rPr>
        <w:t>pse</w:t>
      </w:r>
      <w:r w:rsidRPr="00DD75AC">
        <w:rPr>
          <w:rFonts w:cs="宋体" w:hint="eastAsia"/>
          <w:kern w:val="2"/>
          <w:sz w:val="24"/>
        </w:rPr>
        <w:t>平台上搭建，包括安装</w:t>
      </w:r>
      <w:r w:rsidRPr="00DD75AC">
        <w:rPr>
          <w:rFonts w:cs="宋体" w:hint="eastAsia"/>
          <w:kern w:val="2"/>
          <w:sz w:val="24"/>
        </w:rPr>
        <w:t>ADT</w:t>
      </w:r>
      <w:r w:rsidRPr="00DD75AC">
        <w:rPr>
          <w:rFonts w:cs="宋体" w:hint="eastAsia"/>
          <w:kern w:val="2"/>
          <w:sz w:val="24"/>
        </w:rPr>
        <w:t>（</w:t>
      </w:r>
      <w:r>
        <w:rPr>
          <w:rFonts w:cs="宋体" w:hint="eastAsia"/>
          <w:kern w:val="2"/>
          <w:sz w:val="24"/>
        </w:rPr>
        <w:t xml:space="preserve">Android </w:t>
      </w:r>
      <w:r w:rsidRPr="00DD75AC">
        <w:rPr>
          <w:rFonts w:cs="宋体" w:hint="eastAsia"/>
          <w:kern w:val="2"/>
          <w:sz w:val="24"/>
        </w:rPr>
        <w:t>Develop Tools</w:t>
      </w:r>
      <w:r w:rsidRPr="00DD75AC">
        <w:rPr>
          <w:rFonts w:cs="宋体" w:hint="eastAsia"/>
          <w:kern w:val="2"/>
          <w:sz w:val="24"/>
        </w:rPr>
        <w:t>）插件和</w:t>
      </w:r>
      <w:r w:rsidRPr="00DD75AC">
        <w:rPr>
          <w:rFonts w:cs="宋体" w:hint="eastAsia"/>
          <w:kern w:val="2"/>
          <w:sz w:val="24"/>
        </w:rPr>
        <w:t>Android SDK</w:t>
      </w:r>
      <w:r w:rsidRPr="00DD75AC">
        <w:rPr>
          <w:rFonts w:cs="宋体" w:hint="eastAsia"/>
          <w:kern w:val="2"/>
          <w:sz w:val="24"/>
        </w:rPr>
        <w:t>（</w:t>
      </w:r>
      <w:r w:rsidRPr="00DD75AC">
        <w:rPr>
          <w:rFonts w:cs="宋体" w:hint="eastAsia"/>
          <w:kern w:val="2"/>
          <w:sz w:val="24"/>
        </w:rPr>
        <w:t>Software Development Kit</w:t>
      </w:r>
      <w:r w:rsidRPr="00DD75AC">
        <w:rPr>
          <w:rFonts w:cs="宋体" w:hint="eastAsia"/>
          <w:kern w:val="2"/>
          <w:sz w:val="24"/>
        </w:rPr>
        <w:t>）。</w:t>
      </w:r>
      <w:r>
        <w:rPr>
          <w:rFonts w:cs="宋体" w:hint="eastAsia"/>
          <w:kern w:val="2"/>
          <w:sz w:val="24"/>
        </w:rPr>
        <w:t>ADT</w:t>
      </w:r>
      <w:r w:rsidRPr="00DD75AC">
        <w:rPr>
          <w:rFonts w:cs="宋体" w:hint="eastAsia"/>
          <w:kern w:val="2"/>
          <w:sz w:val="24"/>
        </w:rPr>
        <w:t>是一个提供了与</w:t>
      </w:r>
      <w:r>
        <w:rPr>
          <w:rFonts w:cs="宋体" w:hint="eastAsia"/>
          <w:kern w:val="2"/>
          <w:sz w:val="24"/>
        </w:rPr>
        <w:t>e</w:t>
      </w:r>
      <w:r w:rsidRPr="00DD75AC">
        <w:rPr>
          <w:rFonts w:cs="宋体" w:hint="eastAsia"/>
          <w:kern w:val="2"/>
          <w:sz w:val="24"/>
        </w:rPr>
        <w:t>clipse IDE</w:t>
      </w:r>
      <w:r w:rsidRPr="00DD75AC">
        <w:rPr>
          <w:rFonts w:cs="宋体" w:hint="eastAsia"/>
          <w:kern w:val="2"/>
          <w:sz w:val="24"/>
        </w:rPr>
        <w:t>集成工具套件的</w:t>
      </w:r>
      <w:r>
        <w:rPr>
          <w:rFonts w:cs="宋体" w:hint="eastAsia"/>
          <w:kern w:val="2"/>
          <w:sz w:val="24"/>
        </w:rPr>
        <w:t>e</w:t>
      </w:r>
      <w:r w:rsidRPr="00DD75AC">
        <w:rPr>
          <w:rFonts w:cs="宋体" w:hint="eastAsia"/>
          <w:kern w:val="2"/>
          <w:sz w:val="24"/>
        </w:rPr>
        <w:t>clipse</w:t>
      </w:r>
      <w:r w:rsidRPr="00DD75AC">
        <w:rPr>
          <w:rFonts w:cs="宋体" w:hint="eastAsia"/>
          <w:kern w:val="2"/>
          <w:sz w:val="24"/>
        </w:rPr>
        <w:t>插件，它集成到</w:t>
      </w:r>
      <w:r>
        <w:rPr>
          <w:rFonts w:cs="宋体" w:hint="eastAsia"/>
          <w:kern w:val="2"/>
          <w:sz w:val="24"/>
        </w:rPr>
        <w:t xml:space="preserve"> eclipse</w:t>
      </w:r>
      <w:r w:rsidRPr="00DD75AC">
        <w:rPr>
          <w:rFonts w:cs="宋体" w:hint="eastAsia"/>
          <w:kern w:val="2"/>
          <w:sz w:val="24"/>
        </w:rPr>
        <w:t>中的许多开发工作流任务，使开发者可以快速开发和测试</w:t>
      </w:r>
      <w:r w:rsidRPr="00DD75AC">
        <w:rPr>
          <w:rFonts w:cs="宋体" w:hint="eastAsia"/>
          <w:kern w:val="2"/>
          <w:sz w:val="24"/>
        </w:rPr>
        <w:t xml:space="preserve"> Android </w:t>
      </w:r>
      <w:r w:rsidRPr="00DD75AC">
        <w:rPr>
          <w:rFonts w:cs="宋体" w:hint="eastAsia"/>
          <w:kern w:val="2"/>
          <w:sz w:val="24"/>
        </w:rPr>
        <w:t>应用程序</w:t>
      </w:r>
      <w:r>
        <w:rPr>
          <w:rFonts w:cs="宋体" w:hint="eastAsia"/>
          <w:kern w:val="2"/>
          <w:sz w:val="24"/>
        </w:rPr>
        <w:t>。</w:t>
      </w:r>
      <w:r>
        <w:rPr>
          <w:rFonts w:cs="宋体" w:hint="eastAsia"/>
          <w:kern w:val="2"/>
          <w:sz w:val="24"/>
        </w:rPr>
        <w:t>Android SDK</w:t>
      </w:r>
      <w:r w:rsidRPr="00DD75AC">
        <w:rPr>
          <w:rFonts w:cs="宋体" w:hint="eastAsia"/>
          <w:kern w:val="2"/>
          <w:sz w:val="24"/>
        </w:rPr>
        <w:t>为开发者提供了库文件以及其它开发所用到的工具。另外，</w:t>
      </w:r>
      <w:r>
        <w:rPr>
          <w:rFonts w:cs="宋体" w:hint="eastAsia"/>
          <w:kern w:val="2"/>
          <w:sz w:val="24"/>
        </w:rPr>
        <w:t>我们</w:t>
      </w:r>
      <w:r w:rsidRPr="00DD75AC">
        <w:rPr>
          <w:rFonts w:cs="宋体" w:hint="eastAsia"/>
          <w:kern w:val="2"/>
          <w:sz w:val="24"/>
        </w:rPr>
        <w:t>在</w:t>
      </w:r>
      <w:r w:rsidRPr="00DD75AC">
        <w:rPr>
          <w:rFonts w:cs="宋体" w:hint="eastAsia"/>
          <w:kern w:val="2"/>
          <w:sz w:val="24"/>
        </w:rPr>
        <w:t>eclipse</w:t>
      </w:r>
      <w:r w:rsidRPr="00DD75AC">
        <w:rPr>
          <w:rFonts w:cs="宋体" w:hint="eastAsia"/>
          <w:kern w:val="2"/>
          <w:sz w:val="24"/>
        </w:rPr>
        <w:t>环境下</w:t>
      </w:r>
      <w:r>
        <w:rPr>
          <w:rFonts w:cs="宋体" w:hint="eastAsia"/>
          <w:kern w:val="2"/>
          <w:sz w:val="24"/>
        </w:rPr>
        <w:t>使用</w:t>
      </w:r>
      <w:r>
        <w:rPr>
          <w:rFonts w:cs="宋体" w:hint="eastAsia"/>
          <w:kern w:val="2"/>
          <w:sz w:val="24"/>
        </w:rPr>
        <w:t>G</w:t>
      </w:r>
      <w:r>
        <w:rPr>
          <w:rFonts w:cs="宋体"/>
          <w:kern w:val="2"/>
          <w:sz w:val="24"/>
        </w:rPr>
        <w:t>enymotion</w:t>
      </w:r>
      <w:r>
        <w:rPr>
          <w:rFonts w:cs="宋体" w:hint="eastAsia"/>
          <w:kern w:val="2"/>
          <w:sz w:val="24"/>
        </w:rPr>
        <w:t>模拟器可以创建虚拟的安卓设备</w:t>
      </w:r>
      <w:r w:rsidRPr="00DD75AC">
        <w:rPr>
          <w:rFonts w:cs="宋体" w:hint="eastAsia"/>
          <w:kern w:val="2"/>
          <w:sz w:val="24"/>
        </w:rPr>
        <w:t>，</w:t>
      </w:r>
      <w:r>
        <w:rPr>
          <w:rFonts w:cs="宋体" w:hint="eastAsia"/>
          <w:kern w:val="2"/>
          <w:sz w:val="24"/>
        </w:rPr>
        <w:t>它的运行速度和流畅度都非常快，</w:t>
      </w:r>
      <w:r w:rsidRPr="00DD75AC">
        <w:rPr>
          <w:rFonts w:cs="宋体" w:hint="eastAsia"/>
          <w:kern w:val="2"/>
          <w:sz w:val="24"/>
        </w:rPr>
        <w:t>方便开发人员在电脑上直接测试应用程序。</w:t>
      </w:r>
    </w:p>
    <w:p w14:paraId="6FA4276D" w14:textId="77777777" w:rsidR="00D67BBD" w:rsidRDefault="00D67BBD" w:rsidP="00224627">
      <w:pPr>
        <w:widowControl w:val="0"/>
        <w:spacing w:beforeLines="10" w:before="24" w:afterLines="10" w:after="24" w:line="312" w:lineRule="auto"/>
        <w:ind w:firstLineChars="200" w:firstLine="480"/>
        <w:jc w:val="both"/>
        <w:rPr>
          <w:rFonts w:cs="宋体"/>
          <w:kern w:val="2"/>
          <w:sz w:val="24"/>
        </w:rPr>
      </w:pPr>
      <w:r w:rsidRPr="00DD75AC">
        <w:rPr>
          <w:rFonts w:cs="宋体" w:hint="eastAsia"/>
          <w:kern w:val="2"/>
          <w:sz w:val="24"/>
        </w:rPr>
        <w:t xml:space="preserve">Tomcat </w:t>
      </w:r>
      <w:r w:rsidRPr="00DD75AC">
        <w:rPr>
          <w:rFonts w:cs="宋体" w:hint="eastAsia"/>
          <w:kern w:val="2"/>
          <w:sz w:val="24"/>
        </w:rPr>
        <w:t>是一个小型的轻量级</w:t>
      </w:r>
      <w:r w:rsidRPr="00DD75AC">
        <w:rPr>
          <w:rFonts w:cs="宋体" w:hint="eastAsia"/>
          <w:kern w:val="2"/>
          <w:sz w:val="24"/>
        </w:rPr>
        <w:t xml:space="preserve"> Web </w:t>
      </w:r>
      <w:r w:rsidRPr="00DD75AC">
        <w:rPr>
          <w:rFonts w:cs="宋体" w:hint="eastAsia"/>
          <w:kern w:val="2"/>
          <w:sz w:val="24"/>
        </w:rPr>
        <w:t>应用服务器，</w:t>
      </w:r>
      <w:r w:rsidRPr="00923047">
        <w:rPr>
          <w:rFonts w:cs="宋体" w:hint="eastAsia"/>
          <w:kern w:val="2"/>
          <w:sz w:val="24"/>
        </w:rPr>
        <w:t>在中小型系统和并发访问用户不是很多的场合下被普遍使用，是开发和调试</w:t>
      </w:r>
      <w:r w:rsidRPr="00923047">
        <w:rPr>
          <w:rFonts w:cs="宋体" w:hint="eastAsia"/>
          <w:kern w:val="2"/>
          <w:sz w:val="24"/>
        </w:rPr>
        <w:t xml:space="preserve">JSP </w:t>
      </w:r>
      <w:r w:rsidRPr="00923047">
        <w:rPr>
          <w:rFonts w:cs="宋体" w:hint="eastAsia"/>
          <w:kern w:val="2"/>
          <w:sz w:val="24"/>
        </w:rPr>
        <w:t>程序的首选，因为</w:t>
      </w:r>
      <w:r w:rsidRPr="00923047">
        <w:rPr>
          <w:rFonts w:cs="宋体" w:hint="eastAsia"/>
          <w:kern w:val="2"/>
          <w:sz w:val="24"/>
        </w:rPr>
        <w:t xml:space="preserve">Tomcat </w:t>
      </w:r>
      <w:r w:rsidRPr="00923047">
        <w:rPr>
          <w:rFonts w:cs="宋体" w:hint="eastAsia"/>
          <w:kern w:val="2"/>
          <w:sz w:val="24"/>
        </w:rPr>
        <w:t>技术先进、性能稳定，成为目前比较流行的</w:t>
      </w:r>
      <w:r w:rsidRPr="00923047">
        <w:rPr>
          <w:rFonts w:cs="宋体" w:hint="eastAsia"/>
          <w:kern w:val="2"/>
          <w:sz w:val="24"/>
        </w:rPr>
        <w:t xml:space="preserve">Web </w:t>
      </w:r>
      <w:r w:rsidRPr="00923047">
        <w:rPr>
          <w:rFonts w:cs="宋体" w:hint="eastAsia"/>
          <w:kern w:val="2"/>
          <w:sz w:val="24"/>
        </w:rPr>
        <w:t>应用服务器。</w:t>
      </w:r>
      <w:r w:rsidRPr="00DD75AC">
        <w:rPr>
          <w:rFonts w:cs="宋体" w:hint="eastAsia"/>
          <w:kern w:val="2"/>
          <w:sz w:val="24"/>
        </w:rPr>
        <w:t>本系统设计的</w:t>
      </w:r>
      <w:r>
        <w:rPr>
          <w:rFonts w:cs="宋体" w:hint="eastAsia"/>
          <w:kern w:val="2"/>
          <w:sz w:val="24"/>
        </w:rPr>
        <w:t>Android</w:t>
      </w:r>
      <w:r w:rsidRPr="00DD75AC">
        <w:rPr>
          <w:rFonts w:cs="宋体" w:hint="eastAsia"/>
          <w:kern w:val="2"/>
          <w:sz w:val="24"/>
        </w:rPr>
        <w:t>客户端和</w:t>
      </w:r>
      <w:r>
        <w:rPr>
          <w:rFonts w:cs="宋体" w:hint="eastAsia"/>
          <w:kern w:val="2"/>
          <w:sz w:val="24"/>
        </w:rPr>
        <w:t>Web</w:t>
      </w:r>
      <w:r w:rsidRPr="00DD75AC">
        <w:rPr>
          <w:rFonts w:cs="宋体" w:hint="eastAsia"/>
          <w:kern w:val="2"/>
          <w:sz w:val="24"/>
        </w:rPr>
        <w:t>端都需要通过</w:t>
      </w:r>
      <w:r>
        <w:rPr>
          <w:rFonts w:cs="宋体" w:hint="eastAsia"/>
          <w:kern w:val="2"/>
          <w:sz w:val="24"/>
        </w:rPr>
        <w:t>Web</w:t>
      </w:r>
      <w:r w:rsidRPr="00DD75AC">
        <w:rPr>
          <w:rFonts w:cs="宋体" w:hint="eastAsia"/>
          <w:kern w:val="2"/>
          <w:sz w:val="24"/>
        </w:rPr>
        <w:t>服务器与后台数据交互，因此采用</w:t>
      </w:r>
      <w:r w:rsidRPr="00DD75AC">
        <w:rPr>
          <w:rFonts w:cs="宋体" w:hint="eastAsia"/>
          <w:kern w:val="2"/>
          <w:sz w:val="24"/>
        </w:rPr>
        <w:t>Tomcat</w:t>
      </w:r>
      <w:r w:rsidRPr="00DD75AC">
        <w:rPr>
          <w:rFonts w:cs="宋体" w:hint="eastAsia"/>
          <w:kern w:val="2"/>
          <w:sz w:val="24"/>
        </w:rPr>
        <w:t>服务器。</w:t>
      </w:r>
      <w:r w:rsidRPr="00DD75AC">
        <w:rPr>
          <w:rFonts w:cs="宋体" w:hint="eastAsia"/>
          <w:kern w:val="2"/>
          <w:sz w:val="24"/>
        </w:rPr>
        <w:t xml:space="preserve"> </w:t>
      </w:r>
    </w:p>
    <w:p w14:paraId="07897903" w14:textId="77777777" w:rsidR="007D17FB" w:rsidRPr="00D67BBD" w:rsidRDefault="00D67BBD" w:rsidP="00224627">
      <w:pPr>
        <w:widowControl w:val="0"/>
        <w:spacing w:beforeLines="10" w:before="24" w:afterLines="10" w:after="24" w:line="312" w:lineRule="auto"/>
        <w:ind w:firstLineChars="200" w:firstLine="480"/>
        <w:jc w:val="both"/>
        <w:rPr>
          <w:rFonts w:cs="宋体"/>
          <w:kern w:val="2"/>
          <w:sz w:val="24"/>
        </w:rPr>
      </w:pPr>
      <w:r w:rsidRPr="00923047">
        <w:rPr>
          <w:rFonts w:cs="宋体" w:hint="eastAsia"/>
          <w:kern w:val="2"/>
          <w:sz w:val="24"/>
        </w:rPr>
        <w:lastRenderedPageBreak/>
        <w:t xml:space="preserve">SQLite </w:t>
      </w:r>
      <w:r w:rsidRPr="00923047">
        <w:rPr>
          <w:rFonts w:cs="宋体" w:hint="eastAsia"/>
          <w:kern w:val="2"/>
          <w:sz w:val="24"/>
        </w:rPr>
        <w:t>一个非常流行的嵌入式数据库，它支持</w:t>
      </w:r>
      <w:r w:rsidR="004847D7">
        <w:rPr>
          <w:rFonts w:cs="宋体" w:hint="eastAsia"/>
          <w:kern w:val="2"/>
          <w:sz w:val="24"/>
        </w:rPr>
        <w:t>SQL</w:t>
      </w:r>
      <w:r w:rsidRPr="00923047">
        <w:rPr>
          <w:rFonts w:cs="宋体" w:hint="eastAsia"/>
          <w:kern w:val="2"/>
          <w:sz w:val="24"/>
        </w:rPr>
        <w:t>语言，并且只利用很少的内存就有很好的性能。此外它还是开源的，任何人都可以使用它。许多开源项目（</w:t>
      </w:r>
      <w:r w:rsidRPr="00923047">
        <w:rPr>
          <w:rFonts w:cs="宋体" w:hint="eastAsia"/>
          <w:kern w:val="2"/>
          <w:sz w:val="24"/>
        </w:rPr>
        <w:t>(Mozilla, PHP, Python</w:t>
      </w:r>
      <w:r w:rsidRPr="00923047">
        <w:rPr>
          <w:rFonts w:cs="宋体" w:hint="eastAsia"/>
          <w:kern w:val="2"/>
          <w:sz w:val="24"/>
        </w:rPr>
        <w:t>）都使用了</w:t>
      </w:r>
      <w:r>
        <w:rPr>
          <w:rFonts w:cs="宋体" w:hint="eastAsia"/>
          <w:kern w:val="2"/>
          <w:sz w:val="24"/>
        </w:rPr>
        <w:t>SQLite</w:t>
      </w:r>
      <w:r>
        <w:rPr>
          <w:rFonts w:cs="宋体" w:hint="eastAsia"/>
          <w:kern w:val="2"/>
          <w:sz w:val="24"/>
        </w:rPr>
        <w:t>。</w:t>
      </w:r>
      <w:r w:rsidRPr="00923047">
        <w:rPr>
          <w:rFonts w:cs="宋体" w:hint="eastAsia"/>
          <w:kern w:val="2"/>
          <w:sz w:val="24"/>
        </w:rPr>
        <w:t>所以每个</w:t>
      </w:r>
      <w:r w:rsidR="004847D7">
        <w:rPr>
          <w:rFonts w:cs="宋体" w:hint="eastAsia"/>
          <w:kern w:val="2"/>
          <w:sz w:val="24"/>
        </w:rPr>
        <w:t>Android</w:t>
      </w:r>
      <w:r w:rsidRPr="00923047">
        <w:rPr>
          <w:rFonts w:cs="宋体" w:hint="eastAsia"/>
          <w:kern w:val="2"/>
          <w:sz w:val="24"/>
        </w:rPr>
        <w:t>应用程序都可以使用</w:t>
      </w:r>
      <w:r w:rsidR="004847D7">
        <w:rPr>
          <w:rFonts w:cs="宋体" w:hint="eastAsia"/>
          <w:kern w:val="2"/>
          <w:sz w:val="24"/>
        </w:rPr>
        <w:t>SQLite</w:t>
      </w:r>
      <w:r w:rsidRPr="00923047">
        <w:rPr>
          <w:rFonts w:cs="宋体" w:hint="eastAsia"/>
          <w:kern w:val="2"/>
          <w:sz w:val="24"/>
        </w:rPr>
        <w:t>数据库。对数熟悉</w:t>
      </w:r>
      <w:r w:rsidR="004847D7">
        <w:rPr>
          <w:rFonts w:cs="宋体" w:hint="eastAsia"/>
          <w:kern w:val="2"/>
          <w:sz w:val="24"/>
        </w:rPr>
        <w:t>SQL</w:t>
      </w:r>
      <w:r w:rsidRPr="00923047">
        <w:rPr>
          <w:rFonts w:cs="宋体" w:hint="eastAsia"/>
          <w:kern w:val="2"/>
          <w:sz w:val="24"/>
        </w:rPr>
        <w:t>的开发人员来时，使用</w:t>
      </w:r>
      <w:r w:rsidR="004847D7">
        <w:rPr>
          <w:rFonts w:cs="宋体" w:hint="eastAsia"/>
          <w:kern w:val="2"/>
          <w:sz w:val="24"/>
        </w:rPr>
        <w:t xml:space="preserve"> SQLite</w:t>
      </w:r>
      <w:r w:rsidRPr="00923047">
        <w:rPr>
          <w:rFonts w:cs="宋体" w:hint="eastAsia"/>
          <w:kern w:val="2"/>
          <w:sz w:val="24"/>
        </w:rPr>
        <w:t>相当简单</w:t>
      </w:r>
      <w:r>
        <w:rPr>
          <w:rFonts w:cs="宋体" w:hint="eastAsia"/>
          <w:kern w:val="2"/>
          <w:sz w:val="24"/>
        </w:rPr>
        <w:t>。我们开发这个轻量级的系统使用</w:t>
      </w:r>
      <w:r>
        <w:rPr>
          <w:rFonts w:cs="宋体" w:hint="eastAsia"/>
          <w:kern w:val="2"/>
          <w:sz w:val="24"/>
        </w:rPr>
        <w:t>SQLite</w:t>
      </w:r>
      <w:r>
        <w:rPr>
          <w:rFonts w:cs="宋体" w:hint="eastAsia"/>
          <w:kern w:val="2"/>
          <w:sz w:val="24"/>
        </w:rPr>
        <w:t>数据库非常的方便实用。</w:t>
      </w:r>
    </w:p>
    <w:p w14:paraId="3FF417AB" w14:textId="77777777" w:rsidR="0058057B" w:rsidRDefault="00EB2455" w:rsidP="00EB2455">
      <w:pPr>
        <w:pStyle w:val="b3"/>
      </w:pPr>
      <w:bookmarkStart w:id="115" w:name="_Toc446872816"/>
      <w:r>
        <w:rPr>
          <w:rFonts w:hint="eastAsia"/>
        </w:rPr>
        <w:t>系统功能模块设计</w:t>
      </w:r>
      <w:bookmarkEnd w:id="115"/>
    </w:p>
    <w:p w14:paraId="123CE213" w14:textId="77777777" w:rsidR="00F46001" w:rsidRDefault="00F46001" w:rsidP="00F46001">
      <w:pPr>
        <w:pStyle w:val="b4"/>
        <w:spacing w:before="24" w:after="24"/>
        <w:ind w:firstLine="480"/>
      </w:pPr>
      <w:r>
        <w:rPr>
          <w:rFonts w:hint="eastAsia"/>
        </w:rPr>
        <w:t>在基于</w:t>
      </w:r>
      <w:r w:rsidR="00725F75">
        <w:rPr>
          <w:rFonts w:hint="eastAsia"/>
        </w:rPr>
        <w:t>位置</w:t>
      </w:r>
      <w:r>
        <w:rPr>
          <w:rFonts w:hint="eastAsia"/>
        </w:rPr>
        <w:t>和用户喜好的餐厅推荐系统中。客户可通过</w:t>
      </w:r>
      <w:r>
        <w:rPr>
          <w:rFonts w:hint="eastAsia"/>
        </w:rPr>
        <w:t>Android</w:t>
      </w:r>
      <w:r>
        <w:rPr>
          <w:rFonts w:hint="eastAsia"/>
        </w:rPr>
        <w:t>终端访问系统</w:t>
      </w:r>
      <w:r>
        <w:rPr>
          <w:rFonts w:hint="eastAsia"/>
        </w:rPr>
        <w:t>Android</w:t>
      </w:r>
      <w:r>
        <w:rPr>
          <w:rFonts w:hint="eastAsia"/>
        </w:rPr>
        <w:t>客户端，通过</w:t>
      </w:r>
      <w:r>
        <w:rPr>
          <w:rFonts w:hint="eastAsia"/>
        </w:rPr>
        <w:t>Web</w:t>
      </w:r>
      <w:r>
        <w:rPr>
          <w:rFonts w:hint="eastAsia"/>
        </w:rPr>
        <w:t>浏览器访问系统</w:t>
      </w:r>
      <w:r>
        <w:rPr>
          <w:rFonts w:hint="eastAsia"/>
        </w:rPr>
        <w:t>Web</w:t>
      </w:r>
      <w:r>
        <w:rPr>
          <w:rFonts w:hint="eastAsia"/>
        </w:rPr>
        <w:t>客户端；网站管理员可通过</w:t>
      </w:r>
      <w:r>
        <w:rPr>
          <w:rFonts w:hint="eastAsia"/>
        </w:rPr>
        <w:t>Web</w:t>
      </w:r>
      <w:r>
        <w:rPr>
          <w:rFonts w:hint="eastAsia"/>
        </w:rPr>
        <w:t>浏览器访问系统的</w:t>
      </w:r>
      <w:r>
        <w:rPr>
          <w:rFonts w:hint="eastAsia"/>
        </w:rPr>
        <w:t>Web</w:t>
      </w:r>
      <w:r>
        <w:rPr>
          <w:rFonts w:hint="eastAsia"/>
        </w:rPr>
        <w:t>管理端，并进行相应的管理和维护。</w:t>
      </w:r>
      <w:r>
        <w:rPr>
          <w:rFonts w:hint="eastAsia"/>
        </w:rPr>
        <w:t>Android</w:t>
      </w:r>
      <w:r>
        <w:rPr>
          <w:rFonts w:hint="eastAsia"/>
        </w:rPr>
        <w:t>客户端和</w:t>
      </w:r>
      <w:r>
        <w:rPr>
          <w:rFonts w:hint="eastAsia"/>
        </w:rPr>
        <w:t>Web</w:t>
      </w:r>
      <w:r>
        <w:rPr>
          <w:rFonts w:hint="eastAsia"/>
        </w:rPr>
        <w:t>端都是通过同一台服务器来操作后台的数据库服务器，实现两端获取的数据的一致性。</w:t>
      </w:r>
    </w:p>
    <w:p w14:paraId="44B9BC68" w14:textId="77777777" w:rsidR="00EB2455" w:rsidRDefault="00F46001" w:rsidP="00F46001">
      <w:pPr>
        <w:pStyle w:val="b4"/>
        <w:spacing w:before="24" w:after="24"/>
        <w:ind w:firstLine="480"/>
      </w:pPr>
      <w:r>
        <w:rPr>
          <w:rFonts w:hint="eastAsia"/>
        </w:rPr>
        <w:t>基于</w:t>
      </w:r>
      <w:r w:rsidR="00725F75">
        <w:rPr>
          <w:rFonts w:hint="eastAsia"/>
        </w:rPr>
        <w:t>位置</w:t>
      </w:r>
      <w:r>
        <w:rPr>
          <w:rFonts w:hint="eastAsia"/>
        </w:rPr>
        <w:t>和用户偏好的</w:t>
      </w:r>
      <w:r>
        <w:rPr>
          <w:rFonts w:hint="eastAsia"/>
        </w:rPr>
        <w:t>skyline</w:t>
      </w:r>
      <w:r>
        <w:rPr>
          <w:rFonts w:hint="eastAsia"/>
        </w:rPr>
        <w:t>查询与推荐系统是在移动过程中进行</w:t>
      </w:r>
      <w:r>
        <w:rPr>
          <w:rFonts w:hint="eastAsia"/>
        </w:rPr>
        <w:t>skyline</w:t>
      </w:r>
      <w:r>
        <w:rPr>
          <w:rFonts w:hint="eastAsia"/>
        </w:rPr>
        <w:t>查询，查出好的</w:t>
      </w:r>
      <w:ins w:id="116" w:author="xixi" w:date="2016-03-29T22:26:00Z">
        <w:r w:rsidR="00723565">
          <w:rPr>
            <w:rFonts w:hint="eastAsia"/>
          </w:rPr>
          <w:t>餐厅</w:t>
        </w:r>
      </w:ins>
      <w:del w:id="117" w:author="xixi" w:date="2016-03-29T22:26:00Z">
        <w:r w:rsidDel="00723565">
          <w:rPr>
            <w:rFonts w:hint="eastAsia"/>
          </w:rPr>
          <w:delText>item</w:delText>
        </w:r>
      </w:del>
      <w:r>
        <w:rPr>
          <w:rFonts w:hint="eastAsia"/>
        </w:rPr>
        <w:t>来推荐给用户。因此系统的</w:t>
      </w:r>
      <w:r>
        <w:rPr>
          <w:rFonts w:hint="eastAsia"/>
        </w:rPr>
        <w:t>Android</w:t>
      </w:r>
      <w:r>
        <w:rPr>
          <w:rFonts w:hint="eastAsia"/>
        </w:rPr>
        <w:t>客户端的主要工作流程如图</w:t>
      </w:r>
      <w:r w:rsidR="006566AF">
        <w:rPr>
          <w:rFonts w:hint="eastAsia"/>
        </w:rPr>
        <w:t>3-3</w:t>
      </w:r>
      <w:r>
        <w:rPr>
          <w:rFonts w:hint="eastAsia"/>
        </w:rPr>
        <w:t>所示。从图中可以看出，用户首先登录系统，或者注册后登录系统后，分别可以进行查看餐厅推荐、查看收藏的餐厅，以及搜索餐厅操作，在搜索餐厅操作后，我们让顾客先选择价格区间以及喜爱的菜式，通过</w:t>
      </w:r>
      <w:r>
        <w:rPr>
          <w:rFonts w:hint="eastAsia"/>
        </w:rPr>
        <w:t>skyline</w:t>
      </w:r>
      <w:r>
        <w:rPr>
          <w:rFonts w:hint="eastAsia"/>
        </w:rPr>
        <w:t>算法推荐给用户</w:t>
      </w:r>
      <w:r w:rsidRPr="00723565">
        <w:rPr>
          <w:i/>
          <w:rPrChange w:id="118" w:author="xixi" w:date="2016-03-29T22:26:00Z">
            <w:rPr/>
          </w:rPrChange>
        </w:rPr>
        <w:t>k</w:t>
      </w:r>
      <w:r>
        <w:rPr>
          <w:rFonts w:hint="eastAsia"/>
        </w:rPr>
        <w:t>个餐厅。如果用户对某个餐厅感兴趣，可以查看餐厅的地图位置，当这些符合用户的要求，就可以进入餐厅导航功能模块，完成推荐过程。用餐完成后中还可给餐厅作出评论并上传相关信息。</w:t>
      </w:r>
    </w:p>
    <w:p w14:paraId="247DC2E4" w14:textId="77777777" w:rsidR="006566AF" w:rsidRPr="006566AF" w:rsidRDefault="006566AF" w:rsidP="00224627">
      <w:pPr>
        <w:pStyle w:val="b4"/>
        <w:spacing w:beforeLines="50" w:before="120" w:afterLines="150" w:after="360"/>
        <w:ind w:firstLine="482"/>
        <w:jc w:val="center"/>
        <w:rPr>
          <w:rFonts w:ascii="黑体" w:eastAsia="黑体" w:hAnsi="黑体"/>
          <w:b/>
        </w:rPr>
      </w:pPr>
      <w:commentRangeStart w:id="119"/>
      <w:r w:rsidRPr="006566AF">
        <w:rPr>
          <w:rFonts w:ascii="黑体" w:eastAsia="黑体" w:hAnsi="黑体" w:hint="eastAsia"/>
          <w:b/>
        </w:rPr>
        <w:t>图3-</w:t>
      </w:r>
      <w:r w:rsidRPr="006566AF">
        <w:rPr>
          <w:rFonts w:ascii="黑体" w:eastAsia="黑体" w:hAnsi="黑体"/>
          <w:b/>
        </w:rPr>
        <w:t xml:space="preserve">3 </w:t>
      </w:r>
      <w:r w:rsidRPr="006566AF">
        <w:rPr>
          <w:rFonts w:ascii="黑体" w:eastAsia="黑体" w:hAnsi="黑体" w:hint="eastAsia"/>
          <w:b/>
        </w:rPr>
        <w:t>系统流程</w:t>
      </w:r>
      <w:commentRangeEnd w:id="119"/>
      <w:r w:rsidR="00723565">
        <w:rPr>
          <w:rStyle w:val="af0"/>
          <w:rFonts w:cs="Times New Roman"/>
          <w:kern w:val="0"/>
        </w:rPr>
        <w:commentReference w:id="119"/>
      </w:r>
    </w:p>
    <w:p w14:paraId="07AA67E5" w14:textId="77777777" w:rsidR="00F46001" w:rsidRDefault="00E14332" w:rsidP="00E14332">
      <w:pPr>
        <w:pStyle w:val="b4"/>
        <w:spacing w:before="24" w:after="24"/>
        <w:ind w:firstLine="480"/>
        <w:jc w:val="center"/>
      </w:pPr>
      <w:r>
        <w:rPr>
          <w:rFonts w:hint="eastAsia"/>
          <w:noProof/>
        </w:rPr>
        <w:lastRenderedPageBreak/>
        <w:drawing>
          <wp:inline distT="0" distB="0" distL="0" distR="0" wp14:anchorId="7654F859" wp14:editId="34C85A4E">
            <wp:extent cx="5039995" cy="7837805"/>
            <wp:effectExtent l="0" t="0" r="825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ample Flowchart Templat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9995" cy="7837805"/>
                    </a:xfrm>
                    <a:prstGeom prst="rect">
                      <a:avLst/>
                    </a:prstGeom>
                  </pic:spPr>
                </pic:pic>
              </a:graphicData>
            </a:graphic>
          </wp:inline>
        </w:drawing>
      </w:r>
    </w:p>
    <w:p w14:paraId="2F605F1C" w14:textId="77777777" w:rsidR="006566AF" w:rsidRDefault="006566AF" w:rsidP="00E14332">
      <w:pPr>
        <w:pStyle w:val="b4"/>
        <w:spacing w:before="24" w:after="24"/>
        <w:ind w:firstLine="480"/>
        <w:jc w:val="center"/>
      </w:pPr>
    </w:p>
    <w:p w14:paraId="1F2D8160" w14:textId="77777777" w:rsidR="00EB2455" w:rsidRDefault="002A4C87" w:rsidP="00EB2455">
      <w:pPr>
        <w:pStyle w:val="b3"/>
      </w:pPr>
      <w:r>
        <w:rPr>
          <w:rFonts w:hint="eastAsia"/>
        </w:rPr>
        <w:lastRenderedPageBreak/>
        <w:t>系统结构</w:t>
      </w:r>
    </w:p>
    <w:p w14:paraId="2FC90F4D" w14:textId="77777777" w:rsidR="00826899" w:rsidRDefault="00826899" w:rsidP="00C85253">
      <w:pPr>
        <w:pStyle w:val="b4"/>
        <w:spacing w:before="24" w:after="24"/>
        <w:ind w:firstLine="480"/>
      </w:pPr>
      <w:r>
        <w:rPr>
          <w:rFonts w:hint="eastAsia"/>
        </w:rPr>
        <w:t>该系统的结构如图</w:t>
      </w:r>
      <w:r>
        <w:rPr>
          <w:rFonts w:hint="eastAsia"/>
        </w:rPr>
        <w:t>3-</w:t>
      </w:r>
      <w:r>
        <w:t>4</w:t>
      </w:r>
      <w:r>
        <w:rPr>
          <w:rFonts w:hint="eastAsia"/>
        </w:rPr>
        <w:t>所示。我们的实用了</w:t>
      </w:r>
      <w:r>
        <w:rPr>
          <w:rFonts w:hint="eastAsia"/>
        </w:rPr>
        <w:t>Windows</w:t>
      </w:r>
      <w:r>
        <w:rPr>
          <w:rFonts w:hint="eastAsia"/>
        </w:rPr>
        <w:t>系统的</w:t>
      </w:r>
      <w:r>
        <w:rPr>
          <w:rFonts w:hint="eastAsia"/>
        </w:rPr>
        <w:t>PC</w:t>
      </w:r>
      <w:r>
        <w:rPr>
          <w:rFonts w:hint="eastAsia"/>
        </w:rPr>
        <w:t>端作为系统中的服务器端，用户最初设置他的偏好和参数</w:t>
      </w:r>
      <w:r w:rsidRPr="00723565">
        <w:rPr>
          <w:i/>
          <w:rPrChange w:id="120" w:author="xixi" w:date="2016-03-29T22:27:00Z">
            <w:rPr/>
          </w:rPrChange>
        </w:rPr>
        <w:t>k</w:t>
      </w:r>
      <w:r>
        <w:rPr>
          <w:rFonts w:hint="eastAsia"/>
        </w:rPr>
        <w:t>（查询结果的最小值）存储在查询处理模块里。查询处理模块是在这个系统中的重要的组成部分，执行</w:t>
      </w:r>
      <w:r>
        <w:rPr>
          <w:rFonts w:hint="eastAsia"/>
        </w:rPr>
        <w:t>skyline</w:t>
      </w:r>
      <w:r>
        <w:rPr>
          <w:rFonts w:hint="eastAsia"/>
        </w:rPr>
        <w:t>查询处理。当用户开始移动时，</w:t>
      </w:r>
      <w:r>
        <w:rPr>
          <w:rFonts w:hint="eastAsia"/>
        </w:rPr>
        <w:t>GPS</w:t>
      </w:r>
      <w:r>
        <w:rPr>
          <w:rFonts w:hint="eastAsia"/>
        </w:rPr>
        <w:t>信号定期获取和查询用户的当前位置。查询处理</w:t>
      </w:r>
      <w:r w:rsidR="00C85253">
        <w:rPr>
          <w:rFonts w:hint="eastAsia"/>
        </w:rPr>
        <w:t>过程的一些部分是在</w:t>
      </w:r>
      <w:r>
        <w:rPr>
          <w:rFonts w:hint="eastAsia"/>
        </w:rPr>
        <w:t>数据库系统</w:t>
      </w:r>
      <w:r w:rsidR="00C85253">
        <w:rPr>
          <w:rFonts w:hint="eastAsia"/>
        </w:rPr>
        <w:t>中执行，当计算出</w:t>
      </w:r>
      <w:r w:rsidR="00C85253">
        <w:rPr>
          <w:rFonts w:hint="eastAsia"/>
        </w:rPr>
        <w:t>skyline</w:t>
      </w:r>
      <w:r w:rsidR="00C85253">
        <w:rPr>
          <w:rFonts w:hint="eastAsia"/>
        </w:rPr>
        <w:t>点的合集时，通过</w:t>
      </w:r>
      <w:r w:rsidR="00C85253">
        <w:rPr>
          <w:rFonts w:hint="eastAsia"/>
        </w:rPr>
        <w:t>socket</w:t>
      </w:r>
      <w:r w:rsidR="00C85253">
        <w:rPr>
          <w:rFonts w:hint="eastAsia"/>
        </w:rPr>
        <w:t>通信传输给用户的</w:t>
      </w:r>
      <w:r w:rsidR="00C85253">
        <w:rPr>
          <w:rFonts w:hint="eastAsia"/>
        </w:rPr>
        <w:t>Android</w:t>
      </w:r>
      <w:r w:rsidR="00C85253">
        <w:rPr>
          <w:rFonts w:hint="eastAsia"/>
        </w:rPr>
        <w:t>客户端，并且在客户端上接了一个</w:t>
      </w:r>
      <w:r w:rsidR="00C85253">
        <w:rPr>
          <w:rFonts w:hint="eastAsia"/>
        </w:rPr>
        <w:t>Google</w:t>
      </w:r>
      <w:r w:rsidR="00C85253">
        <w:t xml:space="preserve"> M</w:t>
      </w:r>
      <w:r w:rsidR="00C85253">
        <w:rPr>
          <w:rFonts w:hint="eastAsia"/>
        </w:rPr>
        <w:t>ap</w:t>
      </w:r>
      <w:r w:rsidR="00C85253">
        <w:rPr>
          <w:rFonts w:hint="eastAsia"/>
        </w:rPr>
        <w:t>的</w:t>
      </w:r>
      <w:r w:rsidR="00C85253">
        <w:rPr>
          <w:rFonts w:hint="eastAsia"/>
        </w:rPr>
        <w:t>API</w:t>
      </w:r>
      <w:r w:rsidR="00C85253">
        <w:rPr>
          <w:rFonts w:hint="eastAsia"/>
        </w:rPr>
        <w:t>实现交互功能，可以使用户使用</w:t>
      </w:r>
      <w:r w:rsidR="00C85253">
        <w:rPr>
          <w:rFonts w:hint="eastAsia"/>
        </w:rPr>
        <w:t>Google</w:t>
      </w:r>
      <w:r w:rsidR="00C85253">
        <w:t xml:space="preserve"> </w:t>
      </w:r>
      <w:r w:rsidR="00C85253">
        <w:rPr>
          <w:rFonts w:hint="eastAsia"/>
        </w:rPr>
        <w:t>map</w:t>
      </w:r>
      <w:r w:rsidR="00C85253">
        <w:rPr>
          <w:rFonts w:hint="eastAsia"/>
        </w:rPr>
        <w:t>去导航。</w:t>
      </w:r>
    </w:p>
    <w:p w14:paraId="4F5CC521" w14:textId="77777777" w:rsidR="00C85253" w:rsidRPr="00C85253" w:rsidRDefault="00C85253" w:rsidP="00224627">
      <w:pPr>
        <w:pStyle w:val="b4"/>
        <w:spacing w:beforeLines="50" w:before="120" w:afterLines="150" w:after="360"/>
        <w:ind w:firstLine="482"/>
        <w:jc w:val="center"/>
        <w:rPr>
          <w:rFonts w:ascii="黑体" w:eastAsia="黑体" w:hAnsi="黑体"/>
          <w:b/>
        </w:rPr>
      </w:pPr>
      <w:commentRangeStart w:id="121"/>
      <w:r w:rsidRPr="00C85253">
        <w:rPr>
          <w:rFonts w:ascii="黑体" w:eastAsia="黑体" w:hAnsi="黑体" w:hint="eastAsia"/>
          <w:b/>
        </w:rPr>
        <w:t>图3-</w:t>
      </w:r>
      <w:r w:rsidRPr="00C85253">
        <w:rPr>
          <w:rFonts w:ascii="黑体" w:eastAsia="黑体" w:hAnsi="黑体"/>
          <w:b/>
        </w:rPr>
        <w:t xml:space="preserve">4 </w:t>
      </w:r>
      <w:r w:rsidRPr="00C85253">
        <w:rPr>
          <w:rFonts w:ascii="黑体" w:eastAsia="黑体" w:hAnsi="黑体" w:hint="eastAsia"/>
          <w:b/>
        </w:rPr>
        <w:t>系统结构</w:t>
      </w:r>
      <w:commentRangeEnd w:id="121"/>
      <w:r w:rsidR="00723565">
        <w:rPr>
          <w:rStyle w:val="af0"/>
          <w:rFonts w:cs="Times New Roman"/>
          <w:kern w:val="0"/>
        </w:rPr>
        <w:commentReference w:id="121"/>
      </w:r>
    </w:p>
    <w:p w14:paraId="350359C2" w14:textId="77777777" w:rsidR="002A4C87" w:rsidRDefault="007C1FB7" w:rsidP="00E91D2F">
      <w:pPr>
        <w:pStyle w:val="b4"/>
        <w:spacing w:before="24" w:after="24"/>
        <w:ind w:firstLine="480"/>
        <w:jc w:val="center"/>
      </w:pPr>
      <w:r>
        <w:rPr>
          <w:noProof/>
        </w:rPr>
        <w:drawing>
          <wp:inline distT="0" distB="0" distL="0" distR="0" wp14:anchorId="053D3270" wp14:editId="17C4ACD6">
            <wp:extent cx="5526508" cy="40538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zu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30446" cy="4056729"/>
                    </a:xfrm>
                    <a:prstGeom prst="rect">
                      <a:avLst/>
                    </a:prstGeom>
                  </pic:spPr>
                </pic:pic>
              </a:graphicData>
            </a:graphic>
          </wp:inline>
        </w:drawing>
      </w:r>
    </w:p>
    <w:p w14:paraId="5C9727FD" w14:textId="77777777" w:rsidR="002A4C87" w:rsidRPr="002A4C87" w:rsidRDefault="002A4C87" w:rsidP="002A4C87">
      <w:pPr>
        <w:pStyle w:val="3"/>
        <w:rPr>
          <w:sz w:val="28"/>
          <w:szCs w:val="28"/>
        </w:rPr>
      </w:pPr>
      <w:r w:rsidRPr="002A4C87">
        <w:rPr>
          <w:rFonts w:hint="eastAsia"/>
          <w:sz w:val="28"/>
          <w:szCs w:val="28"/>
        </w:rPr>
        <w:t>3.3.4</w:t>
      </w:r>
      <w:r>
        <w:rPr>
          <w:sz w:val="28"/>
          <w:szCs w:val="28"/>
        </w:rPr>
        <w:t xml:space="preserve"> </w:t>
      </w:r>
      <w:r w:rsidRPr="002A4C87">
        <w:rPr>
          <w:rFonts w:ascii="黑体" w:eastAsia="黑体" w:hAnsi="黑体" w:hint="eastAsia"/>
          <w:sz w:val="28"/>
          <w:szCs w:val="28"/>
        </w:rPr>
        <w:t>系统数据来源</w:t>
      </w:r>
    </w:p>
    <w:p w14:paraId="2DE5FDD0" w14:textId="77777777" w:rsidR="004847D7" w:rsidRDefault="004847D7" w:rsidP="004847D7">
      <w:pPr>
        <w:pStyle w:val="b4"/>
        <w:spacing w:before="24" w:after="24"/>
        <w:ind w:firstLine="480"/>
      </w:pPr>
      <w:r>
        <w:rPr>
          <w:rFonts w:hint="eastAsia"/>
        </w:rPr>
        <w:t>1.</w:t>
      </w:r>
      <w:ins w:id="122" w:author="xixi" w:date="2016-03-29T22:27:00Z">
        <w:r w:rsidR="00723565">
          <w:rPr>
            <w:rFonts w:hint="eastAsia"/>
          </w:rPr>
          <w:t xml:space="preserve"> </w:t>
        </w:r>
      </w:ins>
      <w:r>
        <w:rPr>
          <w:rFonts w:hint="eastAsia"/>
        </w:rPr>
        <w:t>把采集的数据或者现成的数据集存入数据库中对应的数据表中</w:t>
      </w:r>
      <w:del w:id="123" w:author="xixi" w:date="2016-03-29T22:28:00Z">
        <w:r w:rsidDel="00723565">
          <w:rPr>
            <w:rFonts w:hint="eastAsia"/>
          </w:rPr>
          <w:delText>。</w:delText>
        </w:r>
      </w:del>
      <w:r>
        <w:rPr>
          <w:rFonts w:hint="eastAsia"/>
        </w:rPr>
        <w:t>。</w:t>
      </w:r>
    </w:p>
    <w:p w14:paraId="6B46D36D" w14:textId="77777777" w:rsidR="004847D7" w:rsidRDefault="004847D7" w:rsidP="004847D7">
      <w:pPr>
        <w:pStyle w:val="b4"/>
        <w:spacing w:before="24" w:after="24"/>
        <w:ind w:firstLine="480"/>
      </w:pPr>
      <w:r>
        <w:rPr>
          <w:rFonts w:hint="eastAsia"/>
        </w:rPr>
        <w:t>2.</w:t>
      </w:r>
      <w:ins w:id="124" w:author="xixi" w:date="2016-03-29T22:27:00Z">
        <w:r w:rsidR="00723565">
          <w:rPr>
            <w:rFonts w:hint="eastAsia"/>
          </w:rPr>
          <w:t xml:space="preserve"> </w:t>
        </w:r>
      </w:ins>
      <w:r>
        <w:rPr>
          <w:rFonts w:hint="eastAsia"/>
        </w:rPr>
        <w:t>把获取来的数据存入</w:t>
      </w:r>
      <w:r>
        <w:rPr>
          <w:rFonts w:hint="eastAsia"/>
        </w:rPr>
        <w:t>SQLite</w:t>
      </w:r>
      <w:r>
        <w:rPr>
          <w:rFonts w:hint="eastAsia"/>
        </w:rPr>
        <w:t>中，开发轻量级的应用使用这个数据库十分便捷。</w:t>
      </w:r>
    </w:p>
    <w:p w14:paraId="1729E5A6" w14:textId="77777777" w:rsidR="004847D7" w:rsidRDefault="004847D7" w:rsidP="004847D7">
      <w:pPr>
        <w:pStyle w:val="b4"/>
        <w:spacing w:before="24" w:after="24"/>
        <w:ind w:firstLine="480"/>
      </w:pPr>
      <w:r>
        <w:rPr>
          <w:rFonts w:hint="eastAsia"/>
        </w:rPr>
        <w:lastRenderedPageBreak/>
        <w:t xml:space="preserve">3. </w:t>
      </w:r>
      <w:r>
        <w:rPr>
          <w:rFonts w:hint="eastAsia"/>
        </w:rPr>
        <w:t>把存在数据表里的地址信息读取出来，通过调用</w:t>
      </w:r>
      <w:r>
        <w:rPr>
          <w:rFonts w:hint="eastAsia"/>
        </w:rPr>
        <w:t>Google Map API</w:t>
      </w:r>
      <w:r>
        <w:rPr>
          <w:rFonts w:hint="eastAsia"/>
        </w:rPr>
        <w:t>把地址转化成经纬度。</w:t>
      </w:r>
    </w:p>
    <w:p w14:paraId="3D5BDE42" w14:textId="77777777" w:rsidR="007D17FB" w:rsidRPr="00440876" w:rsidRDefault="004847D7" w:rsidP="004847D7">
      <w:pPr>
        <w:pStyle w:val="b4"/>
        <w:spacing w:before="24" w:after="24"/>
        <w:ind w:firstLine="480"/>
      </w:pPr>
      <w:r>
        <w:rPr>
          <w:rFonts w:hint="eastAsia"/>
        </w:rPr>
        <w:t>4.</w:t>
      </w:r>
      <w:ins w:id="125" w:author="xixi" w:date="2016-03-29T22:28:00Z">
        <w:r w:rsidR="00723565">
          <w:rPr>
            <w:rFonts w:hint="eastAsia"/>
          </w:rPr>
          <w:t xml:space="preserve"> </w:t>
        </w:r>
      </w:ins>
      <w:r>
        <w:rPr>
          <w:rFonts w:hint="eastAsia"/>
        </w:rPr>
        <w:t>按行更新</w:t>
      </w:r>
      <w:r>
        <w:rPr>
          <w:rFonts w:hint="eastAsia"/>
        </w:rPr>
        <w:t>GIS</w:t>
      </w:r>
      <w:r>
        <w:rPr>
          <w:rFonts w:hint="eastAsia"/>
        </w:rPr>
        <w:t>信息。</w:t>
      </w:r>
    </w:p>
    <w:p w14:paraId="086A525C" w14:textId="77777777" w:rsidR="007D17FB" w:rsidRPr="00440876" w:rsidRDefault="007D17FB" w:rsidP="007D17FB">
      <w:pPr>
        <w:pStyle w:val="b4"/>
        <w:spacing w:before="24" w:after="24"/>
        <w:ind w:firstLine="480"/>
      </w:pPr>
    </w:p>
    <w:p w14:paraId="71E658BA" w14:textId="77777777" w:rsidR="003B4D64" w:rsidRPr="00965678" w:rsidRDefault="00EB2455" w:rsidP="003B4D64">
      <w:pPr>
        <w:pStyle w:val="b1"/>
      </w:pPr>
      <w:bookmarkStart w:id="126" w:name="_Toc446872818"/>
      <w:r>
        <w:rPr>
          <w:rFonts w:hint="eastAsia"/>
        </w:rPr>
        <w:lastRenderedPageBreak/>
        <w:t>研究进度安排</w:t>
      </w:r>
      <w:bookmarkEnd w:id="126"/>
    </w:p>
    <w:p w14:paraId="2CE6D873" w14:textId="77777777" w:rsidR="00EB2455" w:rsidRDefault="00EB2455" w:rsidP="00EB2455">
      <w:pPr>
        <w:pStyle w:val="b4"/>
        <w:spacing w:before="24" w:after="24"/>
        <w:ind w:firstLine="480"/>
      </w:pPr>
      <w:bookmarkStart w:id="127" w:name="_Toc201454919"/>
      <w:r>
        <w:rPr>
          <w:rFonts w:hint="eastAsia"/>
        </w:rPr>
        <w:t>1</w:t>
      </w:r>
      <w:r>
        <w:rPr>
          <w:rFonts w:hint="eastAsia"/>
        </w:rPr>
        <w:t>月—</w:t>
      </w:r>
      <w:r>
        <w:rPr>
          <w:rFonts w:hint="eastAsia"/>
        </w:rPr>
        <w:t>2</w:t>
      </w:r>
      <w:r>
        <w:rPr>
          <w:rFonts w:hint="eastAsia"/>
        </w:rPr>
        <w:t>月</w:t>
      </w:r>
      <w:r>
        <w:rPr>
          <w:rFonts w:hint="eastAsia"/>
        </w:rPr>
        <w:t xml:space="preserve">      </w:t>
      </w:r>
      <w:r>
        <w:rPr>
          <w:rFonts w:hint="eastAsia"/>
        </w:rPr>
        <w:t>收集资料，完成开题报告，确定使用的编程语言和平台。</w:t>
      </w:r>
    </w:p>
    <w:p w14:paraId="2F0A7770" w14:textId="77777777" w:rsidR="00EB2455" w:rsidRDefault="00EB2455" w:rsidP="00EB2455">
      <w:pPr>
        <w:pStyle w:val="b4"/>
        <w:spacing w:before="24" w:after="24"/>
        <w:ind w:firstLine="480"/>
      </w:pPr>
      <w:r>
        <w:rPr>
          <w:rFonts w:hint="eastAsia"/>
        </w:rPr>
        <w:t>3</w:t>
      </w:r>
      <w:r>
        <w:rPr>
          <w:rFonts w:hint="eastAsia"/>
        </w:rPr>
        <w:t>月—</w:t>
      </w:r>
      <w:r>
        <w:rPr>
          <w:rFonts w:hint="eastAsia"/>
        </w:rPr>
        <w:t>4</w:t>
      </w:r>
      <w:r>
        <w:rPr>
          <w:rFonts w:hint="eastAsia"/>
        </w:rPr>
        <w:t>月</w:t>
      </w:r>
      <w:r>
        <w:rPr>
          <w:rFonts w:hint="eastAsia"/>
        </w:rPr>
        <w:t xml:space="preserve">      </w:t>
      </w:r>
      <w:r>
        <w:rPr>
          <w:rFonts w:hint="eastAsia"/>
        </w:rPr>
        <w:t>实现系统的代码编写，并且测试系统的各个功能模块</w:t>
      </w:r>
      <w:ins w:id="128" w:author="xixi" w:date="2016-03-29T22:28:00Z">
        <w:r w:rsidR="000F5CB6">
          <w:rPr>
            <w:rFonts w:hint="eastAsia"/>
          </w:rPr>
          <w:t>，完成中期报告</w:t>
        </w:r>
      </w:ins>
      <w:r>
        <w:rPr>
          <w:rFonts w:hint="eastAsia"/>
        </w:rPr>
        <w:t>。</w:t>
      </w:r>
    </w:p>
    <w:p w14:paraId="3F94DE5A" w14:textId="77777777" w:rsidR="007D17FB" w:rsidRPr="00440876" w:rsidRDefault="00EB2455" w:rsidP="00EB2455">
      <w:pPr>
        <w:pStyle w:val="b4"/>
        <w:spacing w:before="24" w:after="24"/>
        <w:ind w:firstLine="480"/>
      </w:pPr>
      <w:r>
        <w:rPr>
          <w:rFonts w:hint="eastAsia"/>
        </w:rPr>
        <w:t>5</w:t>
      </w:r>
      <w:r>
        <w:rPr>
          <w:rFonts w:hint="eastAsia"/>
        </w:rPr>
        <w:t>月—</w:t>
      </w:r>
      <w:r>
        <w:rPr>
          <w:rFonts w:hint="eastAsia"/>
        </w:rPr>
        <w:t>6</w:t>
      </w:r>
      <w:r>
        <w:rPr>
          <w:rFonts w:hint="eastAsia"/>
        </w:rPr>
        <w:t>月</w:t>
      </w:r>
      <w:r>
        <w:rPr>
          <w:rFonts w:hint="eastAsia"/>
        </w:rPr>
        <w:t xml:space="preserve">      </w:t>
      </w:r>
      <w:r>
        <w:rPr>
          <w:rFonts w:hint="eastAsia"/>
        </w:rPr>
        <w:t>撰写毕业论文。</w:t>
      </w:r>
    </w:p>
    <w:p w14:paraId="4D22F44B" w14:textId="7048861D" w:rsidR="001664B9" w:rsidRDefault="000537E2" w:rsidP="002F1390">
      <w:pPr>
        <w:pStyle w:val="b4"/>
        <w:spacing w:before="24" w:after="24"/>
        <w:ind w:firstLine="480"/>
        <w:rPr>
          <w:vanish/>
        </w:rPr>
      </w:pPr>
      <w:r>
        <w:rPr>
          <w:noProof/>
        </w:rPr>
        <mc:AlternateContent>
          <mc:Choice Requires="wps">
            <w:drawing>
              <wp:anchor distT="0" distB="0" distL="114300" distR="114300" simplePos="0" relativeHeight="251679232" behindDoc="0" locked="0" layoutInCell="1" allowOverlap="1" wp14:anchorId="6F273F6B" wp14:editId="5C77857A">
                <wp:simplePos x="0" y="0"/>
                <wp:positionH relativeFrom="margin">
                  <wp:posOffset>2829560</wp:posOffset>
                </wp:positionH>
                <wp:positionV relativeFrom="margin">
                  <wp:posOffset>6459220</wp:posOffset>
                </wp:positionV>
                <wp:extent cx="2933700" cy="990600"/>
                <wp:effectExtent l="0" t="0" r="0" b="0"/>
                <wp:wrapNone/>
                <wp:docPr id="57"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99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AD48F5" w14:textId="77777777" w:rsidR="00280497" w:rsidRDefault="00280497" w:rsidP="00E822B8">
                            <w:pPr>
                              <w:rPr>
                                <w:sz w:val="24"/>
                                <w:szCs w:val="24"/>
                              </w:rPr>
                            </w:pPr>
                            <w:r>
                              <w:rPr>
                                <w:rFonts w:hint="eastAsia"/>
                                <w:sz w:val="24"/>
                                <w:szCs w:val="24"/>
                              </w:rPr>
                              <w:t>学生本人</w:t>
                            </w:r>
                            <w:r w:rsidRPr="00103960">
                              <w:rPr>
                                <w:rFonts w:hint="eastAsia"/>
                                <w:sz w:val="24"/>
                                <w:szCs w:val="24"/>
                              </w:rPr>
                              <w:t>签字</w:t>
                            </w:r>
                            <w:r>
                              <w:rPr>
                                <w:rFonts w:hint="eastAsia"/>
                                <w:sz w:val="24"/>
                                <w:szCs w:val="24"/>
                              </w:rPr>
                              <w:t>：</w:t>
                            </w:r>
                          </w:p>
                          <w:p w14:paraId="03D49C86" w14:textId="77777777" w:rsidR="00280497" w:rsidRDefault="00280497" w:rsidP="00E822B8">
                            <w:pPr>
                              <w:rPr>
                                <w:sz w:val="24"/>
                                <w:szCs w:val="24"/>
                              </w:rPr>
                            </w:pPr>
                          </w:p>
                          <w:p w14:paraId="0E857907" w14:textId="77777777" w:rsidR="00280497" w:rsidRDefault="00280497" w:rsidP="00E822B8">
                            <w:pPr>
                              <w:rPr>
                                <w:sz w:val="24"/>
                                <w:szCs w:val="24"/>
                              </w:rPr>
                            </w:pPr>
                          </w:p>
                          <w:p w14:paraId="3180CBCC" w14:textId="77777777" w:rsidR="00280497" w:rsidRDefault="00280497" w:rsidP="00E822B8">
                            <w:pPr>
                              <w:rPr>
                                <w:sz w:val="24"/>
                                <w:szCs w:val="24"/>
                              </w:rPr>
                            </w:pPr>
                          </w:p>
                          <w:p w14:paraId="35172B2D" w14:textId="77777777" w:rsidR="00280497" w:rsidRPr="00103960" w:rsidRDefault="00280497" w:rsidP="00E822B8">
                            <w:pPr>
                              <w:ind w:firstLineChars="850" w:firstLine="2040"/>
                              <w:rPr>
                                <w:sz w:val="24"/>
                                <w:szCs w:val="24"/>
                              </w:rPr>
                            </w:pPr>
                            <w:r>
                              <w:rPr>
                                <w:rFonts w:hint="eastAsia"/>
                                <w:sz w:val="24"/>
                                <w:szCs w:val="24"/>
                              </w:rPr>
                              <w:t>年</w:t>
                            </w:r>
                            <w:r>
                              <w:rPr>
                                <w:rFonts w:hint="eastAsia"/>
                                <w:sz w:val="24"/>
                                <w:szCs w:val="24"/>
                              </w:rPr>
                              <w:t xml:space="preserve">   </w:t>
                            </w:r>
                            <w:r>
                              <w:rPr>
                                <w:rFonts w:hint="eastAsia"/>
                                <w:sz w:val="24"/>
                                <w:szCs w:val="24"/>
                              </w:rPr>
                              <w:t>月</w:t>
                            </w:r>
                            <w:r>
                              <w:rPr>
                                <w:rFonts w:hint="eastAsia"/>
                                <w:sz w:val="24"/>
                                <w:szCs w:val="24"/>
                              </w:rPr>
                              <w:t xml:space="preserve">    </w:t>
                            </w:r>
                            <w:r>
                              <w:rPr>
                                <w:rFonts w:hint="eastAsia"/>
                                <w:sz w:val="24"/>
                                <w:szCs w:val="24"/>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73F6B" id="Text Box 93" o:spid="_x0000_s1032" type="#_x0000_t202" style="position:absolute;left:0;text-align:left;margin-left:222.8pt;margin-top:508.6pt;width:231pt;height:78pt;z-index:2516792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rmmhQIAABg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" stroked="f">
                <v:textbox>
                  <w:txbxContent>
                    <w:p w14:paraId="25AD48F5" w14:textId="77777777" w:rsidR="00280497" w:rsidRDefault="00280497" w:rsidP="00E822B8">
                      <w:pPr>
                        <w:rPr>
                          <w:sz w:val="24"/>
                          <w:szCs w:val="24"/>
                        </w:rPr>
                      </w:pPr>
                      <w:r>
                        <w:rPr>
                          <w:rFonts w:hint="eastAsia"/>
                          <w:sz w:val="24"/>
                          <w:szCs w:val="24"/>
                        </w:rPr>
                        <w:t>学生本人</w:t>
                      </w:r>
                      <w:r w:rsidRPr="00103960">
                        <w:rPr>
                          <w:rFonts w:hint="eastAsia"/>
                          <w:sz w:val="24"/>
                          <w:szCs w:val="24"/>
                        </w:rPr>
                        <w:t>签字</w:t>
                      </w:r>
                      <w:r>
                        <w:rPr>
                          <w:rFonts w:hint="eastAsia"/>
                          <w:sz w:val="24"/>
                          <w:szCs w:val="24"/>
                        </w:rPr>
                        <w:t>：</w:t>
                      </w:r>
                    </w:p>
                    <w:p w14:paraId="03D49C86" w14:textId="77777777" w:rsidR="00280497" w:rsidRDefault="00280497" w:rsidP="00E822B8">
                      <w:pPr>
                        <w:rPr>
                          <w:sz w:val="24"/>
                          <w:szCs w:val="24"/>
                        </w:rPr>
                      </w:pPr>
                    </w:p>
                    <w:p w14:paraId="0E857907" w14:textId="77777777" w:rsidR="00280497" w:rsidRDefault="00280497" w:rsidP="00E822B8">
                      <w:pPr>
                        <w:rPr>
                          <w:sz w:val="24"/>
                          <w:szCs w:val="24"/>
                        </w:rPr>
                      </w:pPr>
                    </w:p>
                    <w:p w14:paraId="3180CBCC" w14:textId="77777777" w:rsidR="00280497" w:rsidRDefault="00280497" w:rsidP="00E822B8">
                      <w:pPr>
                        <w:rPr>
                          <w:sz w:val="24"/>
                          <w:szCs w:val="24"/>
                        </w:rPr>
                      </w:pPr>
                    </w:p>
                    <w:p w14:paraId="35172B2D" w14:textId="77777777" w:rsidR="00280497" w:rsidRPr="00103960" w:rsidRDefault="00280497" w:rsidP="00E822B8">
                      <w:pPr>
                        <w:ind w:firstLineChars="850" w:firstLine="2040"/>
                        <w:rPr>
                          <w:sz w:val="24"/>
                          <w:szCs w:val="24"/>
                        </w:rPr>
                      </w:pPr>
                      <w:r>
                        <w:rPr>
                          <w:rFonts w:hint="eastAsia"/>
                          <w:sz w:val="24"/>
                          <w:szCs w:val="24"/>
                        </w:rPr>
                        <w:t>年</w:t>
                      </w:r>
                      <w:r>
                        <w:rPr>
                          <w:rFonts w:hint="eastAsia"/>
                          <w:sz w:val="24"/>
                          <w:szCs w:val="24"/>
                        </w:rPr>
                        <w:t xml:space="preserve">   </w:t>
                      </w:r>
                      <w:r>
                        <w:rPr>
                          <w:rFonts w:hint="eastAsia"/>
                          <w:sz w:val="24"/>
                          <w:szCs w:val="24"/>
                        </w:rPr>
                        <w:t>月</w:t>
                      </w:r>
                      <w:r>
                        <w:rPr>
                          <w:rFonts w:hint="eastAsia"/>
                          <w:sz w:val="24"/>
                          <w:szCs w:val="24"/>
                        </w:rPr>
                        <w:t xml:space="preserve">    </w:t>
                      </w:r>
                      <w:r>
                        <w:rPr>
                          <w:rFonts w:hint="eastAsia"/>
                          <w:sz w:val="24"/>
                          <w:szCs w:val="24"/>
                        </w:rPr>
                        <w:t>日</w:t>
                      </w:r>
                    </w:p>
                  </w:txbxContent>
                </v:textbox>
                <w10:wrap anchorx="margin" anchory="margin"/>
              </v:shape>
            </w:pict>
          </mc:Fallback>
        </mc:AlternateContent>
      </w:r>
    </w:p>
    <w:p w14:paraId="5102B3AB" w14:textId="77777777" w:rsidR="007C3AC7" w:rsidRDefault="007C3AC7" w:rsidP="007A6FF4">
      <w:pPr>
        <w:pStyle w:val="b6"/>
        <w:pageBreakBefore/>
        <w:sectPr w:rsidR="007C3AC7" w:rsidSect="005746B9">
          <w:headerReference w:type="default" r:id="rId18"/>
          <w:footerReference w:type="default" r:id="rId19"/>
          <w:footnotePr>
            <w:numRestart w:val="eachPage"/>
          </w:footnotePr>
          <w:type w:val="oddPage"/>
          <w:pgSz w:w="11906" w:h="16838"/>
          <w:pgMar w:top="1701" w:right="1701" w:bottom="1134" w:left="1701" w:header="850" w:footer="992" w:gutter="567"/>
          <w:pgNumType w:start="1"/>
          <w:cols w:space="720"/>
          <w:docGrid w:linePitch="272"/>
        </w:sectPr>
      </w:pPr>
    </w:p>
    <w:p w14:paraId="6FB37977" w14:textId="77777777" w:rsidR="00EF373F" w:rsidRPr="009E47D7" w:rsidRDefault="007A6FF4" w:rsidP="001B3EF8">
      <w:pPr>
        <w:pStyle w:val="b6"/>
        <w:pageBreakBefore/>
      </w:pPr>
      <w:bookmarkStart w:id="129" w:name="_Toc446872819"/>
      <w:commentRangeStart w:id="130"/>
      <w:r>
        <w:rPr>
          <w:rFonts w:hint="eastAsia"/>
        </w:rPr>
        <w:lastRenderedPageBreak/>
        <w:t>参考文献</w:t>
      </w:r>
      <w:bookmarkEnd w:id="127"/>
      <w:bookmarkEnd w:id="129"/>
      <w:r w:rsidR="007460F1" w:rsidRPr="00EF4BDA">
        <w:rPr>
          <w:vanish/>
        </w:rPr>
        <w:fldChar w:fldCharType="begin"/>
      </w:r>
      <w:r w:rsidR="002F1390" w:rsidRPr="00EF4BDA">
        <w:rPr>
          <w:vanish/>
        </w:rPr>
        <w:instrText xml:space="preserve">MACROBUTTON NoMacro </w:instrText>
      </w:r>
      <w:r w:rsidR="002F1390" w:rsidRPr="009110AE">
        <w:rPr>
          <w:rFonts w:ascii="宋体" w:eastAsia="宋体" w:hAnsi="宋体" w:cs="宋体" w:hint="eastAsia"/>
          <w:vanish/>
          <w:color w:val="993366"/>
          <w:sz w:val="21"/>
          <w:szCs w:val="21"/>
        </w:rPr>
        <w:instrText>样式：</w:instrText>
      </w:r>
      <w:r w:rsidR="002F1390" w:rsidRPr="00EF4BDA">
        <w:rPr>
          <w:rFonts w:ascii="宋体" w:eastAsia="宋体" w:hAnsi="宋体" w:cs="宋体" w:hint="eastAsia"/>
          <w:vanish/>
          <w:color w:val="0000FF"/>
          <w:sz w:val="21"/>
          <w:szCs w:val="21"/>
        </w:rPr>
        <w:instrText>b标题</w:instrText>
      </w:r>
      <w:r w:rsidR="00103960">
        <w:rPr>
          <w:rFonts w:ascii="宋体" w:eastAsia="宋体" w:hAnsi="宋体" w:cs="宋体" w:hint="eastAsia"/>
          <w:vanish/>
          <w:color w:val="0000FF"/>
          <w:sz w:val="21"/>
          <w:szCs w:val="21"/>
        </w:rPr>
        <w:instrText xml:space="preserve"> 不编号</w:instrText>
      </w:r>
      <w:r w:rsidR="007460F1" w:rsidRPr="00EF4BDA">
        <w:rPr>
          <w:vanish/>
        </w:rPr>
        <w:fldChar w:fldCharType="end"/>
      </w:r>
      <w:commentRangeEnd w:id="130"/>
      <w:r w:rsidR="00EB07A4">
        <w:rPr>
          <w:rStyle w:val="af0"/>
          <w:rFonts w:eastAsia="宋体"/>
          <w:b w:val="0"/>
          <w:bCs w:val="0"/>
          <w:kern w:val="0"/>
        </w:rPr>
        <w:commentReference w:id="130"/>
      </w:r>
    </w:p>
    <w:p w14:paraId="5347BBF9" w14:textId="77777777" w:rsidR="00D12B8D" w:rsidRPr="009E47D7" w:rsidRDefault="00AC4E5C" w:rsidP="00224627">
      <w:pPr>
        <w:pStyle w:val="b"/>
        <w:spacing w:before="24" w:after="24"/>
      </w:pPr>
      <w:r w:rsidRPr="00AC4E5C">
        <w:rPr>
          <w:rFonts w:hint="eastAsia"/>
        </w:rPr>
        <w:t>朱琳</w:t>
      </w:r>
      <w:r w:rsidRPr="00AC4E5C">
        <w:rPr>
          <w:rFonts w:hint="eastAsia"/>
        </w:rPr>
        <w:t xml:space="preserve">, </w:t>
      </w:r>
      <w:r w:rsidRPr="00AC4E5C">
        <w:rPr>
          <w:rFonts w:hint="eastAsia"/>
        </w:rPr>
        <w:t>关佶红</w:t>
      </w:r>
      <w:r w:rsidRPr="00AC4E5C">
        <w:rPr>
          <w:rFonts w:hint="eastAsia"/>
        </w:rPr>
        <w:t xml:space="preserve">, </w:t>
      </w:r>
      <w:r w:rsidRPr="00AC4E5C">
        <w:rPr>
          <w:rFonts w:hint="eastAsia"/>
        </w:rPr>
        <w:t>周水庚</w:t>
      </w:r>
      <w:r w:rsidRPr="00AC4E5C">
        <w:rPr>
          <w:rFonts w:hint="eastAsia"/>
        </w:rPr>
        <w:t>. Skyline</w:t>
      </w:r>
      <w:r w:rsidRPr="00AC4E5C">
        <w:rPr>
          <w:rFonts w:hint="eastAsia"/>
        </w:rPr>
        <w:t>计算研究综述</w:t>
      </w:r>
      <w:r w:rsidRPr="00AC4E5C">
        <w:rPr>
          <w:rFonts w:hint="eastAsia"/>
        </w:rPr>
        <w:t>,</w:t>
      </w:r>
      <w:r w:rsidRPr="00AC4E5C">
        <w:rPr>
          <w:rFonts w:hint="eastAsia"/>
        </w:rPr>
        <w:t>计算机工程与应用</w:t>
      </w:r>
      <w:r w:rsidRPr="00AC4E5C">
        <w:rPr>
          <w:rFonts w:hint="eastAsia"/>
        </w:rPr>
        <w:t>, 2008, 44(6):160-165.</w:t>
      </w:r>
    </w:p>
    <w:p w14:paraId="02030F1C" w14:textId="77777777" w:rsidR="00D40A85" w:rsidRPr="009E47D7" w:rsidRDefault="00E16AA2" w:rsidP="00224627">
      <w:pPr>
        <w:pStyle w:val="b"/>
        <w:spacing w:before="24" w:after="24"/>
      </w:pPr>
      <w:r>
        <w:rPr>
          <w:rFonts w:hint="eastAsia"/>
        </w:rPr>
        <w:t>蒋国瑞，青海，黄梯云。一种柔性的电子商务推荐系统</w:t>
      </w:r>
      <w:r w:rsidR="00D40A85">
        <w:rPr>
          <w:rFonts w:hint="eastAsia"/>
        </w:rPr>
        <w:t>[J]</w:t>
      </w:r>
      <w:r w:rsidR="00D40A85">
        <w:t>.</w:t>
      </w:r>
      <w:r>
        <w:rPr>
          <w:rFonts w:hint="eastAsia"/>
        </w:rPr>
        <w:t>计算机应用研</w:t>
      </w:r>
      <w:r w:rsidR="00D40A85">
        <w:rPr>
          <w:rFonts w:hint="eastAsia"/>
        </w:rPr>
        <w:t>究，</w:t>
      </w:r>
      <w:r w:rsidR="00D40A85">
        <w:rPr>
          <w:rFonts w:hint="eastAsia"/>
        </w:rPr>
        <w:t>2009,</w:t>
      </w:r>
      <w:r w:rsidR="00D40A85">
        <w:t>03:930-932,976.</w:t>
      </w:r>
    </w:p>
    <w:p w14:paraId="4A675BDF" w14:textId="77777777" w:rsidR="00702E8F" w:rsidRDefault="00702E8F" w:rsidP="00224627">
      <w:pPr>
        <w:pStyle w:val="b"/>
        <w:spacing w:before="24" w:after="24"/>
      </w:pPr>
      <w:r>
        <w:rPr>
          <w:rFonts w:hint="eastAsia"/>
        </w:rPr>
        <w:t>维基百科</w:t>
      </w:r>
      <w:r w:rsidR="006979D4">
        <w:rPr>
          <w:rFonts w:hint="eastAsia"/>
        </w:rPr>
        <w:t>。地理位置服务相关概念</w:t>
      </w:r>
      <w:r w:rsidR="006979D4">
        <w:rPr>
          <w:rFonts w:hint="eastAsia"/>
        </w:rPr>
        <w:t>[EB/01].</w:t>
      </w:r>
      <w:r w:rsidR="006979D4" w:rsidRPr="006979D4">
        <w:t xml:space="preserve"> </w:t>
      </w:r>
      <w:hyperlink r:id="rId20" w:history="1">
        <w:r w:rsidR="006979D4" w:rsidRPr="005E6363">
          <w:rPr>
            <w:rStyle w:val="a5"/>
          </w:rPr>
          <w:t>https://wikipedia.kfd.me/zh-cn/</w:t>
        </w:r>
      </w:hyperlink>
      <w:r w:rsidR="006979D4">
        <w:rPr>
          <w:rFonts w:hint="eastAsia"/>
        </w:rPr>
        <w:t>，</w:t>
      </w:r>
      <w:r w:rsidR="006979D4">
        <w:rPr>
          <w:rFonts w:hint="eastAsia"/>
        </w:rPr>
        <w:t>2016-</w:t>
      </w:r>
      <w:r w:rsidR="006979D4">
        <w:t>03</w:t>
      </w:r>
      <w:r w:rsidR="006979D4">
        <w:rPr>
          <w:rFonts w:hint="eastAsia"/>
        </w:rPr>
        <w:t>-</w:t>
      </w:r>
      <w:r w:rsidR="006979D4">
        <w:t>29.</w:t>
      </w:r>
    </w:p>
    <w:p w14:paraId="7A3C446A" w14:textId="77777777" w:rsidR="006979D4" w:rsidRDefault="00EE2DB8" w:rsidP="00224627">
      <w:pPr>
        <w:pStyle w:val="b"/>
        <w:spacing w:before="24" w:after="24"/>
      </w:pPr>
      <w:r>
        <w:rPr>
          <w:rFonts w:hint="eastAsia"/>
        </w:rPr>
        <w:t>周傲英，杨彬，金澈清，</w:t>
      </w:r>
      <w:r w:rsidR="006979D4">
        <w:rPr>
          <w:rFonts w:hint="eastAsia"/>
        </w:rPr>
        <w:t>马强</w:t>
      </w:r>
      <w:r>
        <w:rPr>
          <w:rFonts w:hint="eastAsia"/>
        </w:rPr>
        <w:t>。基于位置的服务：</w:t>
      </w:r>
      <w:r w:rsidR="006979D4">
        <w:rPr>
          <w:rFonts w:hint="eastAsia"/>
        </w:rPr>
        <w:t>架构和进展</w:t>
      </w:r>
      <w:r w:rsidR="006979D4">
        <w:rPr>
          <w:rFonts w:hint="eastAsia"/>
        </w:rPr>
        <w:t>[J].</w:t>
      </w:r>
      <w:r w:rsidR="006979D4">
        <w:rPr>
          <w:rFonts w:hint="eastAsia"/>
        </w:rPr>
        <w:t>计算机学报，</w:t>
      </w:r>
      <w:r w:rsidR="006979D4">
        <w:rPr>
          <w:rFonts w:hint="eastAsia"/>
        </w:rPr>
        <w:t>2011</w:t>
      </w:r>
      <w:r>
        <w:rPr>
          <w:rFonts w:hint="eastAsia"/>
        </w:rPr>
        <w:t>,34(7)</w:t>
      </w:r>
      <w:r>
        <w:t>:1155-1171.</w:t>
      </w:r>
    </w:p>
    <w:p w14:paraId="75199582" w14:textId="77777777" w:rsidR="00702E8F" w:rsidRDefault="00EE2DB8" w:rsidP="00224627">
      <w:pPr>
        <w:pStyle w:val="b"/>
        <w:spacing w:before="24" w:after="24"/>
      </w:pPr>
      <w:r>
        <w:t>Zheng B.H, Ken C. K. Lee ,and Wang-Chien Lee. Location-Dependent Skyline Query[A].The 9th IEEE International Conference on Mobile Data Management[C].2008:148-155.</w:t>
      </w:r>
    </w:p>
    <w:p w14:paraId="718997EE" w14:textId="77777777" w:rsidR="00B06E4B" w:rsidRPr="00702E8F" w:rsidRDefault="00001A48" w:rsidP="00224627">
      <w:pPr>
        <w:pStyle w:val="b"/>
        <w:spacing w:before="24" w:after="24"/>
        <w:rPr>
          <w:color w:val="FF0000"/>
        </w:rPr>
      </w:pPr>
      <w:r w:rsidRPr="00001A48">
        <w:t>Kung H T, Luccio F, Preparata F P.</w:t>
      </w:r>
      <w:r>
        <w:t xml:space="preserve"> </w:t>
      </w:r>
      <w:r w:rsidRPr="00001A48">
        <w:t>On finding the maxima of a</w:t>
      </w:r>
      <w:r>
        <w:t xml:space="preserve"> </w:t>
      </w:r>
      <w:r w:rsidRPr="00001A48">
        <w:t>set of vectors</w:t>
      </w:r>
      <w:r>
        <w:t>[J].J ACM,1975,22(4):469-</w:t>
      </w:r>
      <w:r w:rsidRPr="00001A48">
        <w:t>476.</w:t>
      </w:r>
    </w:p>
    <w:p w14:paraId="46968178" w14:textId="77777777" w:rsidR="00702E8F" w:rsidRPr="00001A48" w:rsidRDefault="00001A48" w:rsidP="00224627">
      <w:pPr>
        <w:pStyle w:val="b"/>
        <w:spacing w:before="24" w:after="24"/>
      </w:pPr>
      <w:r w:rsidRPr="00001A48">
        <w:t>Borzsonyi S, Kossmann D, Stocker K. The Skyline Operator [A] Proceedings of the 17th International Conference on Data Engineering</w:t>
      </w:r>
      <w:r>
        <w:t>[C]. Heidelberg, Germany,2001:421-</w:t>
      </w:r>
      <w:r w:rsidRPr="00001A48">
        <w:t>430.</w:t>
      </w:r>
    </w:p>
    <w:p w14:paraId="16F1A3C0" w14:textId="77777777" w:rsidR="001B3EF8" w:rsidRDefault="00001A48" w:rsidP="00224627">
      <w:pPr>
        <w:pStyle w:val="b"/>
        <w:spacing w:before="24" w:after="24"/>
      </w:pPr>
      <w:r>
        <w:t xml:space="preserve">Tan K, Eng P, Ooi B. Efficient Progressive Skyline Computation[A]. </w:t>
      </w:r>
    </w:p>
    <w:p w14:paraId="4F23B758" w14:textId="77777777" w:rsidR="00001A48" w:rsidRDefault="00001A48" w:rsidP="00224627">
      <w:pPr>
        <w:pStyle w:val="b"/>
        <w:numPr>
          <w:ilvl w:val="0"/>
          <w:numId w:val="0"/>
        </w:numPr>
        <w:spacing w:before="24" w:after="24"/>
        <w:ind w:left="600"/>
      </w:pPr>
      <w:r>
        <w:t xml:space="preserve">The 27th </w:t>
      </w:r>
      <w:r w:rsidR="001B3EF8">
        <w:t xml:space="preserve">International </w:t>
      </w:r>
      <w:r>
        <w:t>Conference on Very Large Data Bases[C]. Rom</w:t>
      </w:r>
      <w:r w:rsidR="001B3EF8">
        <w:t>e,Italy,2001:</w:t>
      </w:r>
      <w:r>
        <w:t>301-310</w:t>
      </w:r>
      <w:r w:rsidR="001B3EF8">
        <w:t>.</w:t>
      </w:r>
    </w:p>
    <w:p w14:paraId="283D8675" w14:textId="77777777" w:rsidR="001B3EF8" w:rsidRDefault="001B3EF8" w:rsidP="00224627">
      <w:pPr>
        <w:pStyle w:val="b"/>
        <w:spacing w:before="24" w:after="24"/>
      </w:pPr>
      <w:r w:rsidRPr="001B3EF8">
        <w:t>Chomicki J, Godfrey P, Gryz J,</w:t>
      </w:r>
      <w:r>
        <w:t xml:space="preserve"> </w:t>
      </w:r>
      <w:commentRangeStart w:id="131"/>
      <w:r>
        <w:t>et al</w:t>
      </w:r>
      <w:commentRangeEnd w:id="131"/>
      <w:r w:rsidR="00435A54">
        <w:rPr>
          <w:rStyle w:val="af0"/>
          <w:kern w:val="0"/>
        </w:rPr>
        <w:commentReference w:id="131"/>
      </w:r>
      <w:r>
        <w:t>. Skyline with Presorting</w:t>
      </w:r>
      <w:r w:rsidRPr="001B3EF8">
        <w:t>[A]. The 19th International</w:t>
      </w:r>
      <w:r>
        <w:t xml:space="preserve"> </w:t>
      </w:r>
      <w:r w:rsidRPr="001B3EF8">
        <w:t>Conference on Data Engineering[C]. Bangalore,India,2003: 717-719</w:t>
      </w:r>
      <w:r>
        <w:t>.</w:t>
      </w:r>
    </w:p>
    <w:p w14:paraId="5B5C0806" w14:textId="77777777" w:rsidR="001B3EF8" w:rsidRDefault="001B3EF8" w:rsidP="00224627">
      <w:pPr>
        <w:pStyle w:val="b"/>
        <w:spacing w:before="24" w:after="24"/>
      </w:pPr>
      <w:r>
        <w:t>Kossmann D, Ramsak F, Ros</w:t>
      </w:r>
      <w:r w:rsidR="00576B0C">
        <w:t>t S. Shooting stars in the sky:</w:t>
      </w:r>
      <w:r>
        <w:t>An online algorithm for skyline quer</w:t>
      </w:r>
      <w:r w:rsidR="00576B0C">
        <w:t xml:space="preserve">ies[A]. In: </w:t>
      </w:r>
      <w:r>
        <w:t>Proc. of the Int’l Conf. on Very Large Data Bases[C]. 2002:275-286.</w:t>
      </w:r>
    </w:p>
    <w:p w14:paraId="74ACBFFE" w14:textId="77777777" w:rsidR="00576B0C" w:rsidRDefault="00576B0C" w:rsidP="00224627">
      <w:pPr>
        <w:pStyle w:val="b"/>
        <w:spacing w:before="24" w:after="24"/>
      </w:pPr>
      <w:r>
        <w:t>Papadias D ,Tao Y.F, Fu G,</w:t>
      </w:r>
      <w:commentRangeStart w:id="132"/>
      <w:r>
        <w:t>et al.</w:t>
      </w:r>
      <w:commentRangeEnd w:id="132"/>
      <w:r w:rsidR="00435A54">
        <w:rPr>
          <w:rStyle w:val="af0"/>
          <w:kern w:val="0"/>
        </w:rPr>
        <w:commentReference w:id="132"/>
      </w:r>
      <w:r>
        <w:t xml:space="preserve"> Progressive Skyline Computation in Database Systems[J].ACM Transaction on Database Systems,2005,30(1):41-82.</w:t>
      </w:r>
    </w:p>
    <w:p w14:paraId="224E701B" w14:textId="77777777" w:rsidR="00245BA5" w:rsidRDefault="00280497" w:rsidP="00224627">
      <w:pPr>
        <w:pStyle w:val="b"/>
        <w:spacing w:before="24" w:after="24"/>
      </w:pPr>
      <w:r>
        <w:rPr>
          <w:rFonts w:hint="eastAsia"/>
        </w:rPr>
        <w:t>Ana M. Bernardos, Jos</w:t>
      </w:r>
      <w:commentRangeStart w:id="133"/>
      <w:r>
        <w:rPr>
          <w:rFonts w:hint="eastAsia"/>
        </w:rPr>
        <w:t>é</w:t>
      </w:r>
      <w:r>
        <w:rPr>
          <w:rFonts w:hint="eastAsia"/>
        </w:rPr>
        <w:t xml:space="preserve"> </w:t>
      </w:r>
      <w:commentRangeEnd w:id="133"/>
      <w:r w:rsidR="009B36DD">
        <w:rPr>
          <w:rStyle w:val="af0"/>
          <w:kern w:val="0"/>
        </w:rPr>
        <w:commentReference w:id="133"/>
      </w:r>
      <w:r>
        <w:rPr>
          <w:rFonts w:hint="eastAsia"/>
        </w:rPr>
        <w:t xml:space="preserve">R. Casar, Paula Tarrio. Building a framework to characterize </w:t>
      </w:r>
      <w:r>
        <w:t xml:space="preserve">location-based services[C].The 2007 International Conference on Next Generation </w:t>
      </w:r>
      <w:r>
        <w:rPr>
          <w:rFonts w:hint="eastAsia"/>
        </w:rPr>
        <w:t>Mobile Applications, Services and Technologies, Proceedings,2007:110-115.</w:t>
      </w:r>
    </w:p>
    <w:p w14:paraId="362F86F6" w14:textId="77777777" w:rsidR="00245BA5" w:rsidRDefault="00245BA5" w:rsidP="00224627">
      <w:pPr>
        <w:pStyle w:val="b"/>
        <w:spacing w:before="24" w:after="24"/>
      </w:pPr>
      <w:commentRangeStart w:id="134"/>
      <w:r w:rsidRPr="00245BA5">
        <w:t>GEDIK</w:t>
      </w:r>
      <w:commentRangeEnd w:id="134"/>
      <w:r w:rsidR="009B36DD">
        <w:rPr>
          <w:rStyle w:val="af0"/>
          <w:kern w:val="0"/>
        </w:rPr>
        <w:commentReference w:id="134"/>
      </w:r>
      <w:r w:rsidRPr="00245BA5">
        <w:t xml:space="preserve"> B</w:t>
      </w:r>
      <w:r w:rsidR="00A56B5A">
        <w:t xml:space="preserve">, </w:t>
      </w:r>
      <w:commentRangeStart w:id="135"/>
      <w:r w:rsidRPr="00245BA5">
        <w:t>LIU</w:t>
      </w:r>
      <w:commentRangeEnd w:id="135"/>
      <w:r w:rsidR="009B36DD">
        <w:rPr>
          <w:rStyle w:val="af0"/>
          <w:kern w:val="0"/>
        </w:rPr>
        <w:commentReference w:id="135"/>
      </w:r>
      <w:r w:rsidRPr="00245BA5">
        <w:t xml:space="preserve"> Ling</w:t>
      </w:r>
      <w:r w:rsidR="00A56B5A">
        <w:t xml:space="preserve">. </w:t>
      </w:r>
      <w:r w:rsidRPr="00245BA5">
        <w:t>Location privacy in mobile systems</w:t>
      </w:r>
      <w:r w:rsidR="00A56B5A">
        <w:t>:</w:t>
      </w:r>
      <w:r w:rsidRPr="00245BA5">
        <w:t xml:space="preserve">a personalized </w:t>
      </w:r>
      <w:r w:rsidRPr="00245BA5">
        <w:lastRenderedPageBreak/>
        <w:t>anonymization model</w:t>
      </w:r>
      <w:r>
        <w:rPr>
          <w:rFonts w:hint="eastAsia"/>
        </w:rPr>
        <w:t>[C]</w:t>
      </w:r>
      <w:ins w:id="136" w:author="xixi" w:date="2016-03-29T22:30:00Z">
        <w:r w:rsidR="00665AD4">
          <w:rPr>
            <w:rFonts w:hint="eastAsia"/>
          </w:rPr>
          <w:t xml:space="preserve">. </w:t>
        </w:r>
      </w:ins>
      <w:del w:id="137" w:author="xixi" w:date="2016-03-29T22:30:00Z">
        <w:r w:rsidDel="00665AD4">
          <w:delText>//</w:delText>
        </w:r>
      </w:del>
      <w:r w:rsidRPr="00245BA5">
        <w:t>Proc</w:t>
      </w:r>
      <w:r>
        <w:t xml:space="preserve"> of the 25th IEEE International </w:t>
      </w:r>
      <w:r w:rsidRPr="00245BA5">
        <w:t>Conference on Distributed Computing Systems</w:t>
      </w:r>
      <w:r w:rsidR="00A56B5A">
        <w:t>.</w:t>
      </w:r>
      <w:r w:rsidRPr="00245BA5">
        <w:t>2005</w:t>
      </w:r>
      <w:r w:rsidR="00A56B5A">
        <w:t>:</w:t>
      </w:r>
      <w:r w:rsidRPr="00245BA5">
        <w:t>620-629</w:t>
      </w:r>
      <w:r w:rsidRPr="00245BA5">
        <w:t>．</w:t>
      </w:r>
    </w:p>
    <w:p w14:paraId="58596C53" w14:textId="77777777" w:rsidR="00A56B5A" w:rsidRDefault="00A56B5A" w:rsidP="00224627">
      <w:pPr>
        <w:pStyle w:val="b"/>
        <w:spacing w:before="24" w:after="24"/>
      </w:pPr>
      <w:commentRangeStart w:id="138"/>
      <w:r>
        <w:rPr>
          <w:rFonts w:hint="eastAsia"/>
        </w:rPr>
        <w:t>MOKBEL</w:t>
      </w:r>
      <w:commentRangeEnd w:id="138"/>
      <w:r w:rsidR="00665AD4">
        <w:rPr>
          <w:rStyle w:val="af0"/>
          <w:kern w:val="0"/>
        </w:rPr>
        <w:commentReference w:id="138"/>
      </w:r>
      <w:r>
        <w:rPr>
          <w:rFonts w:hint="eastAsia"/>
        </w:rPr>
        <w:t xml:space="preserve"> M F,</w:t>
      </w:r>
      <w:commentRangeStart w:id="139"/>
      <w:r>
        <w:rPr>
          <w:rFonts w:hint="eastAsia"/>
        </w:rPr>
        <w:t xml:space="preserve"> CHOW</w:t>
      </w:r>
      <w:commentRangeEnd w:id="139"/>
      <w:r w:rsidR="00665AD4">
        <w:rPr>
          <w:rStyle w:val="af0"/>
          <w:kern w:val="0"/>
        </w:rPr>
        <w:commentReference w:id="139"/>
      </w:r>
      <w:r>
        <w:rPr>
          <w:rFonts w:hint="eastAsia"/>
        </w:rPr>
        <w:t xml:space="preserve"> C Y, </w:t>
      </w:r>
      <w:commentRangeStart w:id="140"/>
      <w:r>
        <w:rPr>
          <w:rFonts w:hint="eastAsia"/>
        </w:rPr>
        <w:t xml:space="preserve">AREF </w:t>
      </w:r>
      <w:commentRangeEnd w:id="140"/>
      <w:r w:rsidR="00665AD4">
        <w:rPr>
          <w:rStyle w:val="af0"/>
          <w:kern w:val="0"/>
        </w:rPr>
        <w:commentReference w:id="140"/>
      </w:r>
      <w:r>
        <w:rPr>
          <w:rFonts w:hint="eastAsia"/>
        </w:rPr>
        <w:t>W G. The new casper: query</w:t>
      </w:r>
    </w:p>
    <w:p w14:paraId="799D87A3" w14:textId="77777777" w:rsidR="00245BA5" w:rsidRDefault="00A56B5A" w:rsidP="00224627">
      <w:pPr>
        <w:pStyle w:val="b"/>
        <w:numPr>
          <w:ilvl w:val="0"/>
          <w:numId w:val="0"/>
        </w:numPr>
        <w:spacing w:before="24" w:after="24"/>
        <w:ind w:left="600"/>
      </w:pPr>
      <w:r>
        <w:rPr>
          <w:rFonts w:hint="eastAsia"/>
        </w:rPr>
        <w:t>processing for location services without compromising privacy[C]</w:t>
      </w:r>
      <w:commentRangeStart w:id="141"/>
      <w:r>
        <w:rPr>
          <w:rFonts w:hint="eastAsia"/>
        </w:rPr>
        <w:t>//</w:t>
      </w:r>
      <w:commentRangeEnd w:id="141"/>
      <w:r w:rsidR="00665AD4">
        <w:rPr>
          <w:rStyle w:val="af0"/>
          <w:kern w:val="0"/>
        </w:rPr>
        <w:commentReference w:id="141"/>
      </w:r>
      <w:r>
        <w:rPr>
          <w:rFonts w:hint="eastAsia"/>
        </w:rPr>
        <w:t>Proc of the 32nd International Conference on Very Large Data Bases.2006:763-774.</w:t>
      </w:r>
    </w:p>
    <w:p w14:paraId="2B69701A" w14:textId="77777777" w:rsidR="00245BA5" w:rsidRDefault="00A56B5A" w:rsidP="00224627">
      <w:pPr>
        <w:pStyle w:val="b"/>
        <w:spacing w:before="24" w:after="24"/>
      </w:pPr>
      <w:commentRangeStart w:id="142"/>
      <w:r>
        <w:rPr>
          <w:rFonts w:hint="eastAsia"/>
        </w:rPr>
        <w:t xml:space="preserve">KHOSHGOZARAN </w:t>
      </w:r>
      <w:commentRangeEnd w:id="142"/>
      <w:r w:rsidR="00665AD4">
        <w:rPr>
          <w:rStyle w:val="af0"/>
          <w:kern w:val="0"/>
        </w:rPr>
        <w:commentReference w:id="142"/>
      </w:r>
      <w:r>
        <w:rPr>
          <w:rFonts w:hint="eastAsia"/>
        </w:rPr>
        <w:t xml:space="preserve">A, </w:t>
      </w:r>
      <w:commentRangeStart w:id="143"/>
      <w:r>
        <w:rPr>
          <w:rFonts w:hint="eastAsia"/>
        </w:rPr>
        <w:t>SHAHABI</w:t>
      </w:r>
      <w:commentRangeEnd w:id="143"/>
      <w:r w:rsidR="00665AD4">
        <w:rPr>
          <w:rStyle w:val="af0"/>
          <w:kern w:val="0"/>
        </w:rPr>
        <w:commentReference w:id="143"/>
      </w:r>
      <w:r>
        <w:t xml:space="preserve"> </w:t>
      </w:r>
      <w:r>
        <w:rPr>
          <w:rFonts w:hint="eastAsia"/>
        </w:rPr>
        <w:t>C. Blind evaluation of nearest neighbor queries using space transformation to preserve location privacy[C]</w:t>
      </w:r>
      <w:commentRangeStart w:id="144"/>
      <w:r>
        <w:rPr>
          <w:rFonts w:hint="eastAsia"/>
        </w:rPr>
        <w:t>//</w:t>
      </w:r>
      <w:commentRangeEnd w:id="144"/>
      <w:r w:rsidR="00665AD4">
        <w:rPr>
          <w:rStyle w:val="af0"/>
          <w:kern w:val="0"/>
        </w:rPr>
        <w:commentReference w:id="144"/>
      </w:r>
      <w:r>
        <w:rPr>
          <w:rFonts w:hint="eastAsia"/>
        </w:rPr>
        <w:t>Proc of the 10th International Conference on Advances in Spatial and Temporal Databases.</w:t>
      </w:r>
      <w:r>
        <w:t>2</w:t>
      </w:r>
      <w:r>
        <w:rPr>
          <w:rFonts w:hint="eastAsia"/>
        </w:rPr>
        <w:t>007:239-257</w:t>
      </w:r>
      <w:r>
        <w:rPr>
          <w:rFonts w:hint="eastAsia"/>
        </w:rPr>
        <w:t>．</w:t>
      </w:r>
    </w:p>
    <w:p w14:paraId="06FE60E7" w14:textId="77777777" w:rsidR="00245BA5" w:rsidRDefault="00A56B5A" w:rsidP="00224627">
      <w:pPr>
        <w:pStyle w:val="b"/>
        <w:spacing w:before="24" w:after="24"/>
      </w:pPr>
      <w:commentRangeStart w:id="145"/>
      <w:r>
        <w:rPr>
          <w:rFonts w:hint="eastAsia"/>
        </w:rPr>
        <w:t>KIDO</w:t>
      </w:r>
      <w:commentRangeEnd w:id="145"/>
      <w:r w:rsidR="00665AD4">
        <w:rPr>
          <w:rStyle w:val="af0"/>
          <w:kern w:val="0"/>
        </w:rPr>
        <w:commentReference w:id="145"/>
      </w:r>
      <w:r>
        <w:rPr>
          <w:rFonts w:hint="eastAsia"/>
        </w:rPr>
        <w:t xml:space="preserve"> H, </w:t>
      </w:r>
      <w:commentRangeStart w:id="146"/>
      <w:r>
        <w:rPr>
          <w:rFonts w:hint="eastAsia"/>
        </w:rPr>
        <w:t>YANAGISAWA</w:t>
      </w:r>
      <w:commentRangeEnd w:id="146"/>
      <w:r w:rsidR="00665AD4">
        <w:rPr>
          <w:rStyle w:val="af0"/>
          <w:kern w:val="0"/>
        </w:rPr>
        <w:commentReference w:id="146"/>
      </w:r>
      <w:r>
        <w:rPr>
          <w:rFonts w:hint="eastAsia"/>
        </w:rPr>
        <w:t xml:space="preserve"> Y, </w:t>
      </w:r>
      <w:commentRangeStart w:id="147"/>
      <w:r>
        <w:rPr>
          <w:rFonts w:hint="eastAsia"/>
        </w:rPr>
        <w:t>SATOH</w:t>
      </w:r>
      <w:commentRangeEnd w:id="147"/>
      <w:r w:rsidR="00665AD4">
        <w:rPr>
          <w:rStyle w:val="af0"/>
          <w:kern w:val="0"/>
        </w:rPr>
        <w:commentReference w:id="147"/>
      </w:r>
      <w:r>
        <w:rPr>
          <w:rFonts w:hint="eastAsia"/>
        </w:rPr>
        <w:t xml:space="preserve"> T. Protection of location privacy using dummies for location-based services[C]</w:t>
      </w:r>
      <w:commentRangeStart w:id="148"/>
      <w:r>
        <w:rPr>
          <w:rFonts w:hint="eastAsia"/>
        </w:rPr>
        <w:t>//</w:t>
      </w:r>
      <w:commentRangeEnd w:id="148"/>
      <w:r w:rsidR="00665AD4">
        <w:rPr>
          <w:rStyle w:val="af0"/>
          <w:kern w:val="0"/>
        </w:rPr>
        <w:commentReference w:id="148"/>
      </w:r>
      <w:r>
        <w:rPr>
          <w:rFonts w:hint="eastAsia"/>
        </w:rPr>
        <w:t>Proc of the 25th International Conference on Distributed Computing Systems.2005</w:t>
      </w:r>
      <w:r>
        <w:rPr>
          <w:rFonts w:hint="eastAsia"/>
        </w:rPr>
        <w:t>．</w:t>
      </w:r>
    </w:p>
    <w:p w14:paraId="67D82E05" w14:textId="77777777" w:rsidR="00514B6E" w:rsidRDefault="00514B6E" w:rsidP="00FA18D6">
      <w:pPr>
        <w:pStyle w:val="b4"/>
        <w:spacing w:before="24" w:after="24"/>
        <w:ind w:firstLine="480"/>
      </w:pPr>
    </w:p>
    <w:p w14:paraId="6B6A672E" w14:textId="77777777" w:rsidR="00C552F0" w:rsidRPr="007423E7" w:rsidRDefault="00C552F0" w:rsidP="00FA18D6">
      <w:pPr>
        <w:pStyle w:val="b4"/>
        <w:spacing w:before="24" w:after="24"/>
        <w:ind w:firstLine="480"/>
        <w:sectPr w:rsidR="00C552F0" w:rsidRPr="007423E7" w:rsidSect="005746B9">
          <w:headerReference w:type="default" r:id="rId21"/>
          <w:type w:val="oddPage"/>
          <w:pgSz w:w="11906" w:h="16838"/>
          <w:pgMar w:top="1701" w:right="1701" w:bottom="1134" w:left="1701" w:header="850" w:footer="992" w:gutter="567"/>
          <w:cols w:space="720"/>
          <w:docGrid w:linePitch="272"/>
        </w:sectPr>
      </w:pPr>
    </w:p>
    <w:p w14:paraId="6C054918" w14:textId="77777777" w:rsidR="00103960" w:rsidRDefault="00103960" w:rsidP="00C2326E">
      <w:pPr>
        <w:pStyle w:val="b0"/>
        <w:jc w:val="left"/>
      </w:pPr>
      <w:r>
        <w:rPr>
          <w:rFonts w:hint="eastAsia"/>
        </w:rPr>
        <w:lastRenderedPageBreak/>
        <w:t>指导教师意见</w:t>
      </w:r>
      <w:r w:rsidR="007460F1" w:rsidRPr="00EF4BDA">
        <w:fldChar w:fldCharType="begin"/>
      </w:r>
      <w:r w:rsidR="00351A24" w:rsidRPr="00EF4BDA">
        <w:instrText xml:space="preserve">MACROBUTTON NoMacro </w:instrText>
      </w:r>
      <w:r w:rsidR="00351A24" w:rsidRPr="009110AE">
        <w:rPr>
          <w:rFonts w:ascii="宋体" w:hAnsi="宋体" w:hint="eastAsia"/>
          <w:color w:val="993366"/>
          <w:sz w:val="21"/>
          <w:szCs w:val="21"/>
        </w:rPr>
        <w:instrText>样式：</w:instrText>
      </w:r>
      <w:r w:rsidR="00351A24" w:rsidRPr="00EF4BDA">
        <w:rPr>
          <w:rFonts w:ascii="宋体" w:hAnsi="宋体" w:hint="eastAsia"/>
          <w:color w:val="0000FF"/>
          <w:sz w:val="21"/>
          <w:szCs w:val="21"/>
        </w:rPr>
        <w:instrText>b</w:instrText>
      </w:r>
      <w:r w:rsidR="00351A24">
        <w:rPr>
          <w:rFonts w:ascii="宋体" w:hAnsi="宋体" w:hint="eastAsia"/>
          <w:color w:val="0000FF"/>
          <w:sz w:val="21"/>
          <w:szCs w:val="21"/>
        </w:rPr>
        <w:instrText>标题</w:instrText>
      </w:r>
      <w:r w:rsidR="00351A24">
        <w:rPr>
          <w:rFonts w:ascii="宋体" w:hAnsi="宋体" w:hint="eastAsia"/>
          <w:color w:val="0000FF"/>
          <w:sz w:val="21"/>
          <w:szCs w:val="21"/>
        </w:rPr>
        <w:instrText xml:space="preserve"> </w:instrText>
      </w:r>
      <w:r w:rsidR="00351A24">
        <w:rPr>
          <w:rFonts w:ascii="宋体" w:hAnsi="宋体" w:hint="eastAsia"/>
          <w:color w:val="0000FF"/>
          <w:sz w:val="21"/>
          <w:szCs w:val="21"/>
        </w:rPr>
        <w:instrText>不入目录</w:instrText>
      </w:r>
      <w:r w:rsidR="007460F1" w:rsidRPr="00EF4BDA">
        <w:fldChar w:fldCharType="end"/>
      </w:r>
    </w:p>
    <w:p w14:paraId="21D20173" w14:textId="77777777" w:rsidR="001664B9" w:rsidRPr="00440876" w:rsidRDefault="00A1464B" w:rsidP="006E4089">
      <w:pPr>
        <w:pStyle w:val="b4"/>
        <w:spacing w:before="24" w:after="24"/>
        <w:ind w:firstLine="480"/>
      </w:pPr>
      <w:ins w:id="149" w:author="xixi" w:date="2016-03-29T22:32:00Z">
        <w:r w:rsidRPr="00A1464B">
          <w:rPr>
            <w:rFonts w:hint="eastAsia"/>
          </w:rPr>
          <w:t>该生通过与指导教师充分讨论，参考了许多文献，确定了</w:t>
        </w:r>
        <w:r>
          <w:rPr>
            <w:rFonts w:hint="eastAsia"/>
          </w:rPr>
          <w:t>基于地理位置和用户偏好</w:t>
        </w:r>
      </w:ins>
      <w:ins w:id="150" w:author="xixi" w:date="2016-03-29T22:33:00Z">
        <w:r>
          <w:rPr>
            <w:rFonts w:hint="eastAsia"/>
          </w:rPr>
          <w:t>的移动推荐系统</w:t>
        </w:r>
      </w:ins>
      <w:ins w:id="151" w:author="xixi" w:date="2016-03-29T22:32:00Z">
        <w:r w:rsidRPr="00A1464B">
          <w:rPr>
            <w:rFonts w:hint="eastAsia"/>
          </w:rPr>
          <w:t>这个课题。</w:t>
        </w:r>
      </w:ins>
      <w:ins w:id="152" w:author="xixi" w:date="2016-03-29T22:33:00Z">
        <w:r w:rsidR="00A95403">
          <w:rPr>
            <w:rFonts w:hint="eastAsia"/>
          </w:rPr>
          <w:t>移动推荐系统</w:t>
        </w:r>
      </w:ins>
      <w:ins w:id="153" w:author="xixi" w:date="2016-03-29T22:32:00Z">
        <w:r w:rsidRPr="00A1464B">
          <w:rPr>
            <w:rFonts w:hint="eastAsia"/>
          </w:rPr>
          <w:t>是目前学术界和工业界的研究热点，并且具有一定的实用性。该课题基于学术界已经提出的</w:t>
        </w:r>
      </w:ins>
      <w:ins w:id="154" w:author="xixi" w:date="2016-03-29T22:34:00Z">
        <w:r w:rsidR="00A95403">
          <w:rPr>
            <w:rFonts w:hint="eastAsia"/>
          </w:rPr>
          <w:t>基于位置和用户偏好的</w:t>
        </w:r>
        <w:r w:rsidR="00A95403">
          <w:rPr>
            <w:rFonts w:hint="eastAsia"/>
          </w:rPr>
          <w:t>Skyline</w:t>
        </w:r>
        <w:r w:rsidR="00A95403">
          <w:rPr>
            <w:rFonts w:hint="eastAsia"/>
          </w:rPr>
          <w:t>查询技术</w:t>
        </w:r>
      </w:ins>
      <w:ins w:id="155" w:author="xixi" w:date="2016-03-29T22:32:00Z">
        <w:r w:rsidRPr="00A1464B">
          <w:rPr>
            <w:rFonts w:hint="eastAsia"/>
          </w:rPr>
          <w:t>，设计思路合理明确。通过设计和开发该系统，可以帮助学生巩固专业知识，提高编程技能和研究能力。研究方法和研究计划基本合理，难度适中，学生能够在预定时间内完成该课题。</w:t>
        </w:r>
      </w:ins>
    </w:p>
    <w:p w14:paraId="108E69A1" w14:textId="77777777" w:rsidR="001664B9" w:rsidRPr="00440876" w:rsidRDefault="001664B9" w:rsidP="001664B9">
      <w:pPr>
        <w:pStyle w:val="b4"/>
        <w:spacing w:before="24" w:after="24"/>
        <w:ind w:firstLine="480"/>
      </w:pPr>
    </w:p>
    <w:p w14:paraId="4276F897" w14:textId="77777777" w:rsidR="00C43879" w:rsidRPr="00440876" w:rsidRDefault="00C43879" w:rsidP="001664B9">
      <w:pPr>
        <w:pStyle w:val="b4"/>
        <w:spacing w:before="24" w:after="24"/>
        <w:ind w:firstLine="480"/>
      </w:pPr>
    </w:p>
    <w:p w14:paraId="692B8E0C" w14:textId="77777777" w:rsidR="00C43879" w:rsidRPr="00440876" w:rsidRDefault="00C43879" w:rsidP="001664B9">
      <w:pPr>
        <w:pStyle w:val="b4"/>
        <w:spacing w:before="24" w:after="24"/>
        <w:ind w:firstLine="480"/>
      </w:pPr>
    </w:p>
    <w:p w14:paraId="46F5505B" w14:textId="77777777" w:rsidR="00C43879" w:rsidRPr="00440876" w:rsidRDefault="00C43879" w:rsidP="001664B9">
      <w:pPr>
        <w:pStyle w:val="b4"/>
        <w:spacing w:before="24" w:after="24"/>
        <w:ind w:firstLine="480"/>
      </w:pPr>
    </w:p>
    <w:p w14:paraId="4C187F69" w14:textId="77777777" w:rsidR="00C43879" w:rsidRPr="00440876" w:rsidRDefault="00C43879" w:rsidP="001664B9">
      <w:pPr>
        <w:pStyle w:val="b4"/>
        <w:spacing w:before="24" w:after="24"/>
        <w:ind w:firstLine="480"/>
      </w:pPr>
    </w:p>
    <w:p w14:paraId="62DCBC81" w14:textId="3645498C" w:rsidR="001664B9" w:rsidRPr="00440876" w:rsidRDefault="000537E2" w:rsidP="001664B9">
      <w:pPr>
        <w:pStyle w:val="b4"/>
        <w:spacing w:before="24" w:after="24"/>
        <w:ind w:firstLine="480"/>
      </w:pPr>
      <w:r>
        <w:rPr>
          <w:noProof/>
        </w:rPr>
        <mc:AlternateContent>
          <mc:Choice Requires="wps">
            <w:drawing>
              <wp:anchor distT="0" distB="0" distL="114300" distR="114300" simplePos="0" relativeHeight="251674112" behindDoc="0" locked="0" layoutInCell="1" allowOverlap="1" wp14:anchorId="4FB8D61E" wp14:editId="3259B36E">
                <wp:simplePos x="0" y="0"/>
                <wp:positionH relativeFrom="margin">
                  <wp:posOffset>2677160</wp:posOffset>
                </wp:positionH>
                <wp:positionV relativeFrom="margin">
                  <wp:posOffset>6306820</wp:posOffset>
                </wp:positionV>
                <wp:extent cx="2933700" cy="990600"/>
                <wp:effectExtent l="0" t="0" r="0" b="0"/>
                <wp:wrapNone/>
                <wp:docPr id="51"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99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DAEA57" w14:textId="77777777" w:rsidR="00280497" w:rsidRDefault="00280497" w:rsidP="008D1894">
                            <w:pPr>
                              <w:rPr>
                                <w:sz w:val="24"/>
                                <w:szCs w:val="24"/>
                              </w:rPr>
                            </w:pPr>
                            <w:r w:rsidRPr="00103960">
                              <w:rPr>
                                <w:rFonts w:hint="eastAsia"/>
                                <w:sz w:val="24"/>
                                <w:szCs w:val="24"/>
                              </w:rPr>
                              <w:t>指导教师签字</w:t>
                            </w:r>
                            <w:r>
                              <w:rPr>
                                <w:rFonts w:hint="eastAsia"/>
                                <w:sz w:val="24"/>
                                <w:szCs w:val="24"/>
                              </w:rPr>
                              <w:t>：</w:t>
                            </w:r>
                          </w:p>
                          <w:p w14:paraId="4D5CDAF4" w14:textId="77777777" w:rsidR="00280497" w:rsidRDefault="00280497" w:rsidP="008D1894">
                            <w:pPr>
                              <w:rPr>
                                <w:sz w:val="24"/>
                                <w:szCs w:val="24"/>
                              </w:rPr>
                            </w:pPr>
                          </w:p>
                          <w:p w14:paraId="7E48AA30" w14:textId="77777777" w:rsidR="00280497" w:rsidRDefault="00280497" w:rsidP="008D1894">
                            <w:pPr>
                              <w:rPr>
                                <w:sz w:val="24"/>
                                <w:szCs w:val="24"/>
                              </w:rPr>
                            </w:pPr>
                          </w:p>
                          <w:p w14:paraId="44B5F4B0" w14:textId="77777777" w:rsidR="00280497" w:rsidRDefault="00280497" w:rsidP="008D1894">
                            <w:pPr>
                              <w:rPr>
                                <w:sz w:val="24"/>
                                <w:szCs w:val="24"/>
                              </w:rPr>
                            </w:pPr>
                          </w:p>
                          <w:p w14:paraId="1378EA84" w14:textId="77777777" w:rsidR="00280497" w:rsidRPr="00103960" w:rsidRDefault="00280497" w:rsidP="008D1894">
                            <w:pPr>
                              <w:ind w:firstLineChars="850" w:firstLine="2040"/>
                              <w:rPr>
                                <w:sz w:val="24"/>
                                <w:szCs w:val="24"/>
                              </w:rPr>
                            </w:pPr>
                            <w:r>
                              <w:rPr>
                                <w:rFonts w:hint="eastAsia"/>
                                <w:sz w:val="24"/>
                                <w:szCs w:val="24"/>
                              </w:rPr>
                              <w:t>年</w:t>
                            </w:r>
                            <w:r>
                              <w:rPr>
                                <w:rFonts w:hint="eastAsia"/>
                                <w:sz w:val="24"/>
                                <w:szCs w:val="24"/>
                              </w:rPr>
                              <w:t xml:space="preserve">   </w:t>
                            </w:r>
                            <w:r>
                              <w:rPr>
                                <w:rFonts w:hint="eastAsia"/>
                                <w:sz w:val="24"/>
                                <w:szCs w:val="24"/>
                              </w:rPr>
                              <w:t>月</w:t>
                            </w:r>
                            <w:r>
                              <w:rPr>
                                <w:rFonts w:hint="eastAsia"/>
                                <w:sz w:val="24"/>
                                <w:szCs w:val="24"/>
                              </w:rPr>
                              <w:t xml:space="preserve">    </w:t>
                            </w:r>
                            <w:r>
                              <w:rPr>
                                <w:rFonts w:hint="eastAsia"/>
                                <w:sz w:val="24"/>
                                <w:szCs w:val="24"/>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B8D61E" id="Text Box 84" o:spid="_x0000_s1033" type="#_x0000_t202" style="position:absolute;left:0;text-align:left;margin-left:210.8pt;margin-top:496.6pt;width:231pt;height:78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FQWhAIAABg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" stroked="f">
                <v:textbox>
                  <w:txbxContent>
                    <w:p w14:paraId="34DAEA57" w14:textId="77777777" w:rsidR="00280497" w:rsidRDefault="00280497" w:rsidP="008D1894">
                      <w:pPr>
                        <w:rPr>
                          <w:sz w:val="24"/>
                          <w:szCs w:val="24"/>
                        </w:rPr>
                      </w:pPr>
                      <w:r w:rsidRPr="00103960">
                        <w:rPr>
                          <w:rFonts w:hint="eastAsia"/>
                          <w:sz w:val="24"/>
                          <w:szCs w:val="24"/>
                        </w:rPr>
                        <w:t>指导教师签字</w:t>
                      </w:r>
                      <w:r>
                        <w:rPr>
                          <w:rFonts w:hint="eastAsia"/>
                          <w:sz w:val="24"/>
                          <w:szCs w:val="24"/>
                        </w:rPr>
                        <w:t>：</w:t>
                      </w:r>
                    </w:p>
                    <w:p w14:paraId="4D5CDAF4" w14:textId="77777777" w:rsidR="00280497" w:rsidRDefault="00280497" w:rsidP="008D1894">
                      <w:pPr>
                        <w:rPr>
                          <w:sz w:val="24"/>
                          <w:szCs w:val="24"/>
                        </w:rPr>
                      </w:pPr>
                    </w:p>
                    <w:p w14:paraId="7E48AA30" w14:textId="77777777" w:rsidR="00280497" w:rsidRDefault="00280497" w:rsidP="008D1894">
                      <w:pPr>
                        <w:rPr>
                          <w:sz w:val="24"/>
                          <w:szCs w:val="24"/>
                        </w:rPr>
                      </w:pPr>
                    </w:p>
                    <w:p w14:paraId="44B5F4B0" w14:textId="77777777" w:rsidR="00280497" w:rsidRDefault="00280497" w:rsidP="008D1894">
                      <w:pPr>
                        <w:rPr>
                          <w:sz w:val="24"/>
                          <w:szCs w:val="24"/>
                        </w:rPr>
                      </w:pPr>
                    </w:p>
                    <w:p w14:paraId="1378EA84" w14:textId="77777777" w:rsidR="00280497" w:rsidRPr="00103960" w:rsidRDefault="00280497" w:rsidP="008D1894">
                      <w:pPr>
                        <w:ind w:firstLineChars="850" w:firstLine="2040"/>
                        <w:rPr>
                          <w:sz w:val="24"/>
                          <w:szCs w:val="24"/>
                        </w:rPr>
                      </w:pPr>
                      <w:r>
                        <w:rPr>
                          <w:rFonts w:hint="eastAsia"/>
                          <w:sz w:val="24"/>
                          <w:szCs w:val="24"/>
                        </w:rPr>
                        <w:t>年</w:t>
                      </w:r>
                      <w:r>
                        <w:rPr>
                          <w:rFonts w:hint="eastAsia"/>
                          <w:sz w:val="24"/>
                          <w:szCs w:val="24"/>
                        </w:rPr>
                        <w:t xml:space="preserve">   </w:t>
                      </w:r>
                      <w:r>
                        <w:rPr>
                          <w:rFonts w:hint="eastAsia"/>
                          <w:sz w:val="24"/>
                          <w:szCs w:val="24"/>
                        </w:rPr>
                        <w:t>月</w:t>
                      </w:r>
                      <w:r>
                        <w:rPr>
                          <w:rFonts w:hint="eastAsia"/>
                          <w:sz w:val="24"/>
                          <w:szCs w:val="24"/>
                        </w:rPr>
                        <w:t xml:space="preserve">    </w:t>
                      </w:r>
                      <w:r>
                        <w:rPr>
                          <w:rFonts w:hint="eastAsia"/>
                          <w:sz w:val="24"/>
                          <w:szCs w:val="24"/>
                        </w:rPr>
                        <w:t>日</w:t>
                      </w:r>
                    </w:p>
                  </w:txbxContent>
                </v:textbox>
                <w10:wrap anchorx="margin" anchory="margin"/>
              </v:shape>
            </w:pict>
          </mc:Fallback>
        </mc:AlternateContent>
      </w:r>
    </w:p>
    <w:p w14:paraId="49388724" w14:textId="77777777" w:rsidR="001664B9" w:rsidRPr="00440876" w:rsidRDefault="001664B9" w:rsidP="001664B9">
      <w:pPr>
        <w:pStyle w:val="b4"/>
        <w:spacing w:before="24" w:after="24"/>
        <w:ind w:firstLine="480"/>
      </w:pPr>
    </w:p>
    <w:p w14:paraId="18A54799" w14:textId="77777777" w:rsidR="001664B9" w:rsidRPr="00440876" w:rsidRDefault="001664B9" w:rsidP="001664B9">
      <w:pPr>
        <w:pStyle w:val="b4"/>
        <w:spacing w:before="24" w:after="24"/>
        <w:ind w:firstLine="480"/>
      </w:pPr>
    </w:p>
    <w:p w14:paraId="17B8720E" w14:textId="77777777" w:rsidR="001664B9" w:rsidRPr="00440876" w:rsidRDefault="001664B9" w:rsidP="001664B9">
      <w:pPr>
        <w:pStyle w:val="b4"/>
        <w:spacing w:before="24" w:after="24"/>
        <w:ind w:firstLine="480"/>
      </w:pPr>
    </w:p>
    <w:p w14:paraId="19FC42C7" w14:textId="77777777" w:rsidR="001664B9" w:rsidRPr="00440876" w:rsidRDefault="001664B9" w:rsidP="001664B9">
      <w:pPr>
        <w:pStyle w:val="b4"/>
        <w:spacing w:before="24" w:after="24"/>
        <w:ind w:firstLine="480"/>
      </w:pPr>
    </w:p>
    <w:p w14:paraId="7D9A8EE7" w14:textId="77777777" w:rsidR="001664B9" w:rsidRPr="00440876" w:rsidRDefault="001664B9" w:rsidP="001664B9">
      <w:pPr>
        <w:pStyle w:val="b4"/>
        <w:spacing w:before="24" w:after="24"/>
        <w:ind w:firstLine="480"/>
      </w:pPr>
    </w:p>
    <w:p w14:paraId="2D69201E" w14:textId="77777777" w:rsidR="001664B9" w:rsidRPr="00440876" w:rsidRDefault="001664B9" w:rsidP="001664B9">
      <w:pPr>
        <w:pStyle w:val="b4"/>
        <w:spacing w:before="24" w:after="24"/>
        <w:ind w:firstLine="480"/>
      </w:pPr>
    </w:p>
    <w:p w14:paraId="3501DD77" w14:textId="77777777" w:rsidR="00BC4948" w:rsidRPr="00440876" w:rsidRDefault="00BC4948" w:rsidP="001B3EF8">
      <w:pPr>
        <w:pStyle w:val="b4"/>
        <w:spacing w:before="24" w:after="24"/>
        <w:ind w:firstLineChars="83" w:firstLine="199"/>
        <w:sectPr w:rsidR="00BC4948" w:rsidRPr="00440876" w:rsidSect="005746B9">
          <w:headerReference w:type="default" r:id="rId22"/>
          <w:type w:val="oddPage"/>
          <w:pgSz w:w="11906" w:h="16838"/>
          <w:pgMar w:top="1701" w:right="1701" w:bottom="1134" w:left="1701" w:header="850" w:footer="992" w:gutter="567"/>
          <w:cols w:space="720"/>
          <w:docGrid w:linePitch="272"/>
        </w:sectPr>
      </w:pPr>
    </w:p>
    <w:p w14:paraId="2399EB69" w14:textId="77777777" w:rsidR="007D2A5B" w:rsidRDefault="007D2A5B" w:rsidP="001B3EF8">
      <w:pPr>
        <w:spacing w:line="312" w:lineRule="auto"/>
        <w:rPr>
          <w:sz w:val="24"/>
          <w:szCs w:val="24"/>
        </w:rPr>
      </w:pPr>
    </w:p>
    <w:sectPr w:rsidR="007D2A5B" w:rsidSect="005746B9">
      <w:headerReference w:type="default" r:id="rId23"/>
      <w:footerReference w:type="default" r:id="rId24"/>
      <w:footnotePr>
        <w:numRestart w:val="eachPage"/>
      </w:footnotePr>
      <w:type w:val="oddPage"/>
      <w:pgSz w:w="11906" w:h="16838"/>
      <w:pgMar w:top="1701" w:right="1701" w:bottom="1134" w:left="1701" w:header="850" w:footer="992" w:gutter="567"/>
      <w:cols w:space="720"/>
      <w:docGrid w:type="lines"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xixi" w:date="2016-03-29T22:18:00Z" w:initials="xixi">
    <w:p w14:paraId="00FB2C9F" w14:textId="77777777" w:rsidR="00224627" w:rsidRDefault="00224627">
      <w:pPr>
        <w:pStyle w:val="af1"/>
      </w:pPr>
      <w:r>
        <w:rPr>
          <w:rStyle w:val="af0"/>
        </w:rPr>
        <w:annotationRef/>
      </w:r>
      <w:r>
        <w:rPr>
          <w:rFonts w:hint="eastAsia"/>
        </w:rPr>
        <w:t>不通顺</w:t>
      </w:r>
    </w:p>
  </w:comment>
  <w:comment w:id="6" w:author="xixi" w:date="2016-03-29T22:18:00Z" w:initials="xixi">
    <w:p w14:paraId="3EEB7C92" w14:textId="77777777" w:rsidR="00583E02" w:rsidRDefault="00583E02">
      <w:pPr>
        <w:pStyle w:val="af1"/>
      </w:pPr>
      <w:r>
        <w:rPr>
          <w:rStyle w:val="af0"/>
        </w:rPr>
        <w:annotationRef/>
      </w:r>
      <w:r>
        <w:rPr>
          <w:rFonts w:hint="eastAsia"/>
        </w:rPr>
        <w:t>不是你提出的，这里引用参考文献</w:t>
      </w:r>
    </w:p>
  </w:comment>
  <w:comment w:id="9" w:author="xixi" w:date="2016-03-29T22:18:00Z" w:initials="xixi">
    <w:p w14:paraId="6B16B857" w14:textId="77777777" w:rsidR="00583E02" w:rsidRDefault="00583E02">
      <w:pPr>
        <w:pStyle w:val="af1"/>
      </w:pPr>
      <w:r>
        <w:rPr>
          <w:rStyle w:val="af0"/>
        </w:rPr>
        <w:annotationRef/>
      </w:r>
      <w:r w:rsidR="00F66FE8">
        <w:rPr>
          <w:rFonts w:hint="eastAsia"/>
        </w:rPr>
        <w:t>不是你提出的，这里引用参考文献</w:t>
      </w:r>
    </w:p>
  </w:comment>
  <w:comment w:id="12" w:author="xixi" w:date="2016-03-29T22:18:00Z" w:initials="xixi">
    <w:p w14:paraId="61AADBF6" w14:textId="77777777" w:rsidR="00F66FE8" w:rsidRDefault="00F66FE8">
      <w:pPr>
        <w:pStyle w:val="af1"/>
      </w:pPr>
      <w:r>
        <w:rPr>
          <w:rStyle w:val="af0"/>
        </w:rPr>
        <w:annotationRef/>
      </w:r>
      <w:r>
        <w:rPr>
          <w:rFonts w:hint="eastAsia"/>
        </w:rPr>
        <w:t>需定义支配的概念</w:t>
      </w:r>
    </w:p>
  </w:comment>
  <w:comment w:id="19" w:author="xixi" w:date="2016-03-29T22:18:00Z" w:initials="xixi">
    <w:p w14:paraId="72C55E08" w14:textId="77777777" w:rsidR="00FD0EBD" w:rsidRDefault="00FD0EBD">
      <w:pPr>
        <w:pStyle w:val="af1"/>
      </w:pPr>
      <w:r>
        <w:rPr>
          <w:rStyle w:val="af0"/>
        </w:rPr>
        <w:annotationRef/>
      </w:r>
      <w:r>
        <w:rPr>
          <w:rFonts w:hint="eastAsia"/>
        </w:rPr>
        <w:t>引用参考文献</w:t>
      </w:r>
    </w:p>
  </w:comment>
  <w:comment w:id="20" w:author="xixi" w:date="2016-03-29T22:18:00Z" w:initials="xixi">
    <w:p w14:paraId="18B547CE" w14:textId="77777777" w:rsidR="00FD0EBD" w:rsidRDefault="00FD0EBD">
      <w:pPr>
        <w:pStyle w:val="af1"/>
      </w:pPr>
      <w:r>
        <w:rPr>
          <w:rStyle w:val="af0"/>
        </w:rPr>
        <w:annotationRef/>
      </w:r>
      <w:r>
        <w:rPr>
          <w:rFonts w:hint="eastAsia"/>
        </w:rPr>
        <w:t>引用参考文献</w:t>
      </w:r>
    </w:p>
  </w:comment>
  <w:comment w:id="29" w:author="xixi" w:date="2016-03-29T22:18:00Z" w:initials="xixi">
    <w:p w14:paraId="7D9056B7" w14:textId="77777777" w:rsidR="00F44756" w:rsidRDefault="00F44756">
      <w:pPr>
        <w:pStyle w:val="af1"/>
      </w:pPr>
      <w:r>
        <w:rPr>
          <w:rStyle w:val="af0"/>
        </w:rPr>
        <w:annotationRef/>
      </w:r>
      <w:r>
        <w:rPr>
          <w:rFonts w:hint="eastAsia"/>
        </w:rPr>
        <w:t>接上页写，无需另起一页</w:t>
      </w:r>
    </w:p>
  </w:comment>
  <w:comment w:id="31" w:author="xixi" w:date="2016-03-29T22:18:00Z" w:initials="xixi">
    <w:p w14:paraId="255BA31E" w14:textId="77777777" w:rsidR="00F66FE8" w:rsidRDefault="00F66FE8">
      <w:pPr>
        <w:pStyle w:val="af1"/>
      </w:pPr>
      <w:r>
        <w:rPr>
          <w:rStyle w:val="af0"/>
        </w:rPr>
        <w:annotationRef/>
      </w:r>
      <w:r>
        <w:rPr>
          <w:rFonts w:hint="eastAsia"/>
        </w:rPr>
        <w:t>多目标优化问题？</w:t>
      </w:r>
    </w:p>
  </w:comment>
  <w:comment w:id="39" w:author="xixi" w:date="2016-03-29T22:18:00Z" w:initials="xixi">
    <w:p w14:paraId="478D7A75" w14:textId="77777777" w:rsidR="00F44756" w:rsidRDefault="00F44756">
      <w:pPr>
        <w:pStyle w:val="af1"/>
      </w:pPr>
      <w:r>
        <w:rPr>
          <w:rStyle w:val="af0"/>
        </w:rPr>
        <w:annotationRef/>
      </w:r>
      <w:r>
        <w:rPr>
          <w:rFonts w:hint="eastAsia"/>
        </w:rPr>
        <w:t>某些中国研究者把</w:t>
      </w:r>
      <w:r>
        <w:rPr>
          <w:rFonts w:hint="eastAsia"/>
        </w:rPr>
        <w:t>skyline</w:t>
      </w:r>
      <w:r>
        <w:rPr>
          <w:rFonts w:hint="eastAsia"/>
        </w:rPr>
        <w:t>查询翻译成轮廓查询。</w:t>
      </w:r>
    </w:p>
  </w:comment>
  <w:comment w:id="44" w:author="xixi" w:date="2016-03-29T22:18:00Z" w:initials="xixi">
    <w:p w14:paraId="199FBC10" w14:textId="77777777" w:rsidR="00C843BC" w:rsidRDefault="00C843BC">
      <w:pPr>
        <w:pStyle w:val="af1"/>
      </w:pPr>
      <w:r>
        <w:rPr>
          <w:rStyle w:val="af0"/>
        </w:rPr>
        <w:annotationRef/>
      </w:r>
    </w:p>
  </w:comment>
  <w:comment w:id="45" w:author="xixi" w:date="2016-03-29T22:18:00Z" w:initials="xixi">
    <w:p w14:paraId="1FFE7853" w14:textId="77777777" w:rsidR="00C843BC" w:rsidRDefault="00C843BC">
      <w:pPr>
        <w:pStyle w:val="af1"/>
      </w:pPr>
      <w:r>
        <w:rPr>
          <w:rStyle w:val="af0"/>
        </w:rPr>
        <w:annotationRef/>
      </w:r>
    </w:p>
  </w:comment>
  <w:comment w:id="48" w:author="xixi" w:date="2016-03-29T22:18:00Z" w:initials="xixi">
    <w:p w14:paraId="005AB8B6" w14:textId="77777777" w:rsidR="00C843BC" w:rsidRDefault="00C843BC">
      <w:pPr>
        <w:pStyle w:val="af1"/>
      </w:pPr>
      <w:r>
        <w:rPr>
          <w:rStyle w:val="af0"/>
        </w:rPr>
        <w:annotationRef/>
      </w:r>
    </w:p>
  </w:comment>
  <w:comment w:id="49" w:author="xixi" w:date="2016-03-29T22:18:00Z" w:initials="xixi">
    <w:p w14:paraId="336CC634" w14:textId="77777777" w:rsidR="00C843BC" w:rsidRDefault="00C843BC">
      <w:pPr>
        <w:pStyle w:val="af1"/>
      </w:pPr>
      <w:r>
        <w:rPr>
          <w:rStyle w:val="af0"/>
        </w:rPr>
        <w:annotationRef/>
      </w:r>
    </w:p>
  </w:comment>
  <w:comment w:id="58" w:author="xixi" w:date="2016-03-29T22:18:00Z" w:initials="xixi">
    <w:p w14:paraId="6EFC998C" w14:textId="77777777" w:rsidR="00CF2D5D" w:rsidRDefault="00CF2D5D">
      <w:pPr>
        <w:pStyle w:val="af1"/>
      </w:pPr>
      <w:r>
        <w:rPr>
          <w:rStyle w:val="af0"/>
        </w:rPr>
        <w:annotationRef/>
      </w:r>
      <w:r>
        <w:rPr>
          <w:rFonts w:hint="eastAsia"/>
        </w:rPr>
        <w:t>不通顺</w:t>
      </w:r>
    </w:p>
  </w:comment>
  <w:comment w:id="62" w:author="xixi" w:date="2016-03-29T22:18:00Z" w:initials="xixi">
    <w:p w14:paraId="6B9B8438" w14:textId="77777777" w:rsidR="00CF2D5D" w:rsidRDefault="00CF2D5D">
      <w:pPr>
        <w:pStyle w:val="af1"/>
      </w:pPr>
      <w:r>
        <w:rPr>
          <w:rStyle w:val="af0"/>
        </w:rPr>
        <w:annotationRef/>
      </w:r>
      <w:r>
        <w:rPr>
          <w:rFonts w:hint="eastAsia"/>
        </w:rPr>
        <w:t>标点用中文标点</w:t>
      </w:r>
    </w:p>
  </w:comment>
  <w:comment w:id="67" w:author="xixi" w:date="2016-03-29T22:18:00Z" w:initials="xixi">
    <w:p w14:paraId="482C5BFE" w14:textId="77777777" w:rsidR="00CF2D5D" w:rsidRDefault="00CF2D5D">
      <w:pPr>
        <w:pStyle w:val="af1"/>
      </w:pPr>
      <w:r>
        <w:rPr>
          <w:rStyle w:val="af0"/>
        </w:rPr>
        <w:annotationRef/>
      </w:r>
    </w:p>
  </w:comment>
  <w:comment w:id="73" w:author="xixi" w:date="2016-03-29T22:20:00Z" w:initials="xixi">
    <w:p w14:paraId="68D1FEA8" w14:textId="77777777" w:rsidR="00AE40BA" w:rsidRDefault="00AE40BA">
      <w:pPr>
        <w:pStyle w:val="af1"/>
      </w:pPr>
      <w:r>
        <w:rPr>
          <w:rStyle w:val="af0"/>
        </w:rPr>
        <w:annotationRef/>
      </w:r>
      <w:r>
        <w:rPr>
          <w:rFonts w:hint="eastAsia"/>
        </w:rPr>
        <w:t>（</w:t>
      </w:r>
      <w:r>
        <w:rPr>
          <w:rFonts w:hint="eastAsia"/>
        </w:rPr>
        <w:t>1</w:t>
      </w:r>
      <w:r>
        <w:rPr>
          <w:rFonts w:hint="eastAsia"/>
        </w:rPr>
        <w:t>）图标放图下面（</w:t>
      </w:r>
      <w:r>
        <w:rPr>
          <w:rFonts w:hint="eastAsia"/>
        </w:rPr>
        <w:t>2</w:t>
      </w:r>
      <w:r>
        <w:rPr>
          <w:rFonts w:hint="eastAsia"/>
        </w:rPr>
        <w:t>）图最好自己画，如果用论文中的，要引用此论文</w:t>
      </w:r>
    </w:p>
  </w:comment>
  <w:comment w:id="93" w:author="xixi" w:date="2016-03-29T22:21:00Z" w:initials="xixi">
    <w:p w14:paraId="5B2355A3" w14:textId="77777777" w:rsidR="00632020" w:rsidRDefault="00632020">
      <w:pPr>
        <w:pStyle w:val="af1"/>
      </w:pPr>
      <w:r>
        <w:rPr>
          <w:rStyle w:val="af0"/>
        </w:rPr>
        <w:annotationRef/>
      </w:r>
      <w:r>
        <w:rPr>
          <w:rFonts w:hint="eastAsia"/>
        </w:rPr>
        <w:t>以下符号注意斜体和下标</w:t>
      </w:r>
    </w:p>
  </w:comment>
  <w:comment w:id="110" w:author="xixi" w:date="2016-03-29T22:24:00Z" w:initials="xixi">
    <w:p w14:paraId="7599298D" w14:textId="77777777" w:rsidR="00766F2A" w:rsidRDefault="00766F2A">
      <w:pPr>
        <w:pStyle w:val="af1"/>
      </w:pPr>
      <w:r>
        <w:rPr>
          <w:rStyle w:val="af0"/>
        </w:rPr>
        <w:annotationRef/>
      </w:r>
      <w:r>
        <w:rPr>
          <w:rFonts w:hint="eastAsia"/>
        </w:rPr>
        <w:t>（</w:t>
      </w:r>
      <w:r>
        <w:rPr>
          <w:rFonts w:hint="eastAsia"/>
        </w:rPr>
        <w:t>1</w:t>
      </w:r>
      <w:r>
        <w:rPr>
          <w:rFonts w:hint="eastAsia"/>
        </w:rPr>
        <w:t>）图标在图下面（</w:t>
      </w:r>
      <w:r>
        <w:rPr>
          <w:rFonts w:hint="eastAsia"/>
        </w:rPr>
        <w:t>2</w:t>
      </w:r>
      <w:r>
        <w:rPr>
          <w:rFonts w:hint="eastAsia"/>
        </w:rPr>
        <w:t>）不是自己画的图要引用论文</w:t>
      </w:r>
    </w:p>
  </w:comment>
  <w:comment w:id="119" w:author="xixi" w:date="2016-03-29T22:26:00Z" w:initials="xixi">
    <w:p w14:paraId="0FDBF02D" w14:textId="77777777" w:rsidR="00723565" w:rsidRDefault="00723565">
      <w:pPr>
        <w:pStyle w:val="af1"/>
      </w:pPr>
      <w:r>
        <w:rPr>
          <w:rStyle w:val="af0"/>
        </w:rPr>
        <w:annotationRef/>
      </w:r>
      <w:r>
        <w:rPr>
          <w:rFonts w:hint="eastAsia"/>
        </w:rPr>
        <w:t>图标放图下面</w:t>
      </w:r>
    </w:p>
  </w:comment>
  <w:comment w:id="121" w:author="xixi" w:date="2016-03-29T22:27:00Z" w:initials="xixi">
    <w:p w14:paraId="03999BD5" w14:textId="77777777" w:rsidR="00723565" w:rsidRDefault="00723565">
      <w:pPr>
        <w:pStyle w:val="af1"/>
      </w:pPr>
      <w:r>
        <w:rPr>
          <w:rStyle w:val="af0"/>
        </w:rPr>
        <w:annotationRef/>
      </w:r>
      <w:r>
        <w:rPr>
          <w:rFonts w:hint="eastAsia"/>
        </w:rPr>
        <w:t>图标放图下面</w:t>
      </w:r>
    </w:p>
  </w:comment>
  <w:comment w:id="130" w:author="xixi" w:date="2016-03-29T22:29:00Z" w:initials="xixi">
    <w:p w14:paraId="36FBF7AC" w14:textId="77777777" w:rsidR="00EB07A4" w:rsidRDefault="00EB07A4">
      <w:pPr>
        <w:pStyle w:val="af1"/>
      </w:pPr>
      <w:r>
        <w:rPr>
          <w:rStyle w:val="af0"/>
        </w:rPr>
        <w:annotationRef/>
      </w:r>
      <w:r>
        <w:rPr>
          <w:rFonts w:hint="eastAsia"/>
        </w:rPr>
        <w:t>注意参考文献标点要统一，都用英文标点后面加空格，或都用中文标点后面不加空格。</w:t>
      </w:r>
    </w:p>
  </w:comment>
  <w:comment w:id="131" w:author="xixi" w:date="2016-03-29T22:29:00Z" w:initials="xixi">
    <w:p w14:paraId="7B594B49" w14:textId="77777777" w:rsidR="00435A54" w:rsidRDefault="00435A54">
      <w:pPr>
        <w:pStyle w:val="af1"/>
      </w:pPr>
      <w:r>
        <w:rPr>
          <w:rStyle w:val="af0"/>
        </w:rPr>
        <w:annotationRef/>
      </w:r>
      <w:r>
        <w:rPr>
          <w:rFonts w:hint="eastAsia"/>
        </w:rPr>
        <w:t>写全作者的名字</w:t>
      </w:r>
    </w:p>
  </w:comment>
  <w:comment w:id="132" w:author="xixi" w:date="2016-03-29T22:30:00Z" w:initials="xixi">
    <w:p w14:paraId="2BAA2C80" w14:textId="77777777" w:rsidR="00435A54" w:rsidRDefault="00435A54">
      <w:pPr>
        <w:pStyle w:val="af1"/>
      </w:pPr>
      <w:r>
        <w:rPr>
          <w:rStyle w:val="af0"/>
        </w:rPr>
        <w:annotationRef/>
      </w:r>
      <w:r>
        <w:rPr>
          <w:rFonts w:hint="eastAsia"/>
        </w:rPr>
        <w:t>写全作者的名字</w:t>
      </w:r>
    </w:p>
  </w:comment>
  <w:comment w:id="133" w:author="xixi" w:date="2016-03-29T22:30:00Z" w:initials="xixi">
    <w:p w14:paraId="3A7A0371" w14:textId="77777777" w:rsidR="009B36DD" w:rsidRDefault="009B36DD">
      <w:pPr>
        <w:pStyle w:val="af1"/>
      </w:pPr>
      <w:r>
        <w:rPr>
          <w:rStyle w:val="af0"/>
        </w:rPr>
        <w:annotationRef/>
      </w:r>
    </w:p>
  </w:comment>
  <w:comment w:id="134" w:author="xixi" w:date="2016-03-29T22:30:00Z" w:initials="xixi">
    <w:p w14:paraId="75E2D0D4" w14:textId="77777777" w:rsidR="009B36DD" w:rsidRDefault="009B36DD">
      <w:pPr>
        <w:pStyle w:val="af1"/>
      </w:pPr>
      <w:r>
        <w:rPr>
          <w:rStyle w:val="af0"/>
        </w:rPr>
        <w:annotationRef/>
      </w:r>
      <w:r>
        <w:rPr>
          <w:rFonts w:hint="eastAsia"/>
        </w:rPr>
        <w:t>Gedik</w:t>
      </w:r>
    </w:p>
  </w:comment>
  <w:comment w:id="135" w:author="xixi" w:date="2016-03-29T22:30:00Z" w:initials="xixi">
    <w:p w14:paraId="1972397F" w14:textId="77777777" w:rsidR="009B36DD" w:rsidRDefault="009B36DD">
      <w:pPr>
        <w:pStyle w:val="af1"/>
      </w:pPr>
      <w:r>
        <w:rPr>
          <w:rStyle w:val="af0"/>
        </w:rPr>
        <w:annotationRef/>
      </w:r>
      <w:r>
        <w:rPr>
          <w:rFonts w:hint="eastAsia"/>
        </w:rPr>
        <w:t>Liu</w:t>
      </w:r>
    </w:p>
  </w:comment>
  <w:comment w:id="138" w:author="xixi" w:date="2016-03-29T22:30:00Z" w:initials="xixi">
    <w:p w14:paraId="4E1486F1" w14:textId="77777777" w:rsidR="00665AD4" w:rsidRDefault="00665AD4">
      <w:pPr>
        <w:pStyle w:val="af1"/>
      </w:pPr>
      <w:r>
        <w:rPr>
          <w:rStyle w:val="af0"/>
        </w:rPr>
        <w:annotationRef/>
      </w:r>
    </w:p>
  </w:comment>
  <w:comment w:id="139" w:author="xixi" w:date="2016-03-29T22:31:00Z" w:initials="xixi">
    <w:p w14:paraId="0489A22C" w14:textId="77777777" w:rsidR="00665AD4" w:rsidRDefault="00665AD4">
      <w:pPr>
        <w:pStyle w:val="af1"/>
      </w:pPr>
      <w:r>
        <w:rPr>
          <w:rStyle w:val="af0"/>
        </w:rPr>
        <w:annotationRef/>
      </w:r>
    </w:p>
  </w:comment>
  <w:comment w:id="140" w:author="xixi" w:date="2016-03-29T22:31:00Z" w:initials="xixi">
    <w:p w14:paraId="2F1F2490" w14:textId="77777777" w:rsidR="00665AD4" w:rsidRDefault="00665AD4">
      <w:pPr>
        <w:pStyle w:val="af1"/>
      </w:pPr>
      <w:r>
        <w:rPr>
          <w:rStyle w:val="af0"/>
        </w:rPr>
        <w:annotationRef/>
      </w:r>
    </w:p>
  </w:comment>
  <w:comment w:id="141" w:author="xixi" w:date="2016-03-29T22:31:00Z" w:initials="xixi">
    <w:p w14:paraId="58CA7317" w14:textId="77777777" w:rsidR="00665AD4" w:rsidRDefault="00665AD4">
      <w:pPr>
        <w:pStyle w:val="af1"/>
      </w:pPr>
      <w:r>
        <w:rPr>
          <w:rStyle w:val="af0"/>
        </w:rPr>
        <w:annotationRef/>
      </w:r>
    </w:p>
  </w:comment>
  <w:comment w:id="142" w:author="xixi" w:date="2016-03-29T22:31:00Z" w:initials="xixi">
    <w:p w14:paraId="69AE1DD5" w14:textId="77777777" w:rsidR="00665AD4" w:rsidRDefault="00665AD4">
      <w:pPr>
        <w:pStyle w:val="af1"/>
      </w:pPr>
      <w:r>
        <w:rPr>
          <w:rStyle w:val="af0"/>
        </w:rPr>
        <w:annotationRef/>
      </w:r>
    </w:p>
  </w:comment>
  <w:comment w:id="143" w:author="xixi" w:date="2016-03-29T22:31:00Z" w:initials="xixi">
    <w:p w14:paraId="57BB6478" w14:textId="77777777" w:rsidR="00665AD4" w:rsidRDefault="00665AD4">
      <w:pPr>
        <w:pStyle w:val="af1"/>
      </w:pPr>
      <w:r>
        <w:rPr>
          <w:rStyle w:val="af0"/>
        </w:rPr>
        <w:annotationRef/>
      </w:r>
    </w:p>
  </w:comment>
  <w:comment w:id="144" w:author="xixi" w:date="2016-03-29T22:31:00Z" w:initials="xixi">
    <w:p w14:paraId="4B0A459B" w14:textId="77777777" w:rsidR="00665AD4" w:rsidRDefault="00665AD4">
      <w:pPr>
        <w:pStyle w:val="af1"/>
      </w:pPr>
      <w:r>
        <w:rPr>
          <w:rStyle w:val="af0"/>
        </w:rPr>
        <w:annotationRef/>
      </w:r>
    </w:p>
  </w:comment>
  <w:comment w:id="145" w:author="xixi" w:date="2016-03-29T22:31:00Z" w:initials="xixi">
    <w:p w14:paraId="641D285E" w14:textId="77777777" w:rsidR="00665AD4" w:rsidRDefault="00665AD4">
      <w:pPr>
        <w:pStyle w:val="af1"/>
      </w:pPr>
      <w:r>
        <w:rPr>
          <w:rStyle w:val="af0"/>
        </w:rPr>
        <w:annotationRef/>
      </w:r>
    </w:p>
  </w:comment>
  <w:comment w:id="146" w:author="xixi" w:date="2016-03-29T22:31:00Z" w:initials="xixi">
    <w:p w14:paraId="4DA28EEA" w14:textId="77777777" w:rsidR="00665AD4" w:rsidRDefault="00665AD4">
      <w:pPr>
        <w:pStyle w:val="af1"/>
      </w:pPr>
      <w:r>
        <w:rPr>
          <w:rStyle w:val="af0"/>
        </w:rPr>
        <w:annotationRef/>
      </w:r>
    </w:p>
  </w:comment>
  <w:comment w:id="147" w:author="xixi" w:date="2016-03-29T22:31:00Z" w:initials="xixi">
    <w:p w14:paraId="70518F01" w14:textId="77777777" w:rsidR="00665AD4" w:rsidRDefault="00665AD4">
      <w:pPr>
        <w:pStyle w:val="af1"/>
      </w:pPr>
      <w:r>
        <w:rPr>
          <w:rStyle w:val="af0"/>
        </w:rPr>
        <w:annotationRef/>
      </w:r>
    </w:p>
  </w:comment>
  <w:comment w:id="148" w:author="xixi" w:date="2016-03-29T22:31:00Z" w:initials="xixi">
    <w:p w14:paraId="03E81E11" w14:textId="77777777" w:rsidR="00665AD4" w:rsidRDefault="00665AD4">
      <w:pPr>
        <w:pStyle w:val="af1"/>
      </w:pPr>
      <w:r>
        <w:rPr>
          <w:rStyle w:val="af0"/>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FB2C9F" w15:done="0"/>
  <w15:commentEx w15:paraId="3EEB7C92" w15:done="0"/>
  <w15:commentEx w15:paraId="6B16B857" w15:done="0"/>
  <w15:commentEx w15:paraId="61AADBF6" w15:done="0"/>
  <w15:commentEx w15:paraId="72C55E08" w15:done="0"/>
  <w15:commentEx w15:paraId="18B547CE" w15:done="0"/>
  <w15:commentEx w15:paraId="7D9056B7" w15:done="0"/>
  <w15:commentEx w15:paraId="255BA31E" w15:done="0"/>
  <w15:commentEx w15:paraId="478D7A75" w15:done="0"/>
  <w15:commentEx w15:paraId="199FBC10" w15:done="0"/>
  <w15:commentEx w15:paraId="1FFE7853" w15:done="0"/>
  <w15:commentEx w15:paraId="005AB8B6" w15:done="0"/>
  <w15:commentEx w15:paraId="336CC634" w15:done="0"/>
  <w15:commentEx w15:paraId="6EFC998C" w15:done="0"/>
  <w15:commentEx w15:paraId="6B9B8438" w15:done="0"/>
  <w15:commentEx w15:paraId="482C5BFE" w15:done="0"/>
  <w15:commentEx w15:paraId="68D1FEA8" w15:done="0"/>
  <w15:commentEx w15:paraId="5B2355A3" w15:done="0"/>
  <w15:commentEx w15:paraId="7599298D" w15:done="0"/>
  <w15:commentEx w15:paraId="0FDBF02D" w15:done="0"/>
  <w15:commentEx w15:paraId="03999BD5" w15:done="0"/>
  <w15:commentEx w15:paraId="36FBF7AC" w15:done="0"/>
  <w15:commentEx w15:paraId="7B594B49" w15:done="0"/>
  <w15:commentEx w15:paraId="2BAA2C80" w15:done="0"/>
  <w15:commentEx w15:paraId="3A7A0371" w15:done="0"/>
  <w15:commentEx w15:paraId="75E2D0D4" w15:done="0"/>
  <w15:commentEx w15:paraId="1972397F" w15:done="0"/>
  <w15:commentEx w15:paraId="4E1486F1" w15:done="0"/>
  <w15:commentEx w15:paraId="0489A22C" w15:done="0"/>
  <w15:commentEx w15:paraId="2F1F2490" w15:done="0"/>
  <w15:commentEx w15:paraId="58CA7317" w15:done="0"/>
  <w15:commentEx w15:paraId="69AE1DD5" w15:done="0"/>
  <w15:commentEx w15:paraId="57BB6478" w15:done="0"/>
  <w15:commentEx w15:paraId="4B0A459B" w15:done="0"/>
  <w15:commentEx w15:paraId="641D285E" w15:done="0"/>
  <w15:commentEx w15:paraId="4DA28EEA" w15:done="0"/>
  <w15:commentEx w15:paraId="70518F01" w15:done="0"/>
  <w15:commentEx w15:paraId="03E81E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9FC35" w14:textId="77777777" w:rsidR="009318DA" w:rsidRDefault="009318DA">
      <w:r>
        <w:separator/>
      </w:r>
    </w:p>
  </w:endnote>
  <w:endnote w:type="continuationSeparator" w:id="0">
    <w:p w14:paraId="60ACF4C7" w14:textId="77777777" w:rsidR="009318DA" w:rsidRDefault="00931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华文中宋">
    <w:altName w:val="宋体"/>
    <w:panose1 w:val="02010600040101010101"/>
    <w:charset w:val="86"/>
    <w:family w:val="auto"/>
    <w:pitch w:val="variable"/>
    <w:sig w:usb0="00000287" w:usb1="080F0000" w:usb2="00000010" w:usb3="00000000" w:csb0="0004009F" w:csb1="00000000"/>
  </w:font>
  <w:font w:name="等线">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58205" w14:textId="77777777" w:rsidR="00280497" w:rsidRPr="00A70C7D" w:rsidRDefault="00280497" w:rsidP="00A70C7D">
    <w:pPr>
      <w:pStyle w:val="a7"/>
      <w:widowControl w:val="0"/>
      <w:rPr>
        <w:kern w:val="2"/>
        <w:sz w:val="21"/>
        <w:szCs w:val="21"/>
      </w:rPr>
    </w:pPr>
    <w:r w:rsidRPr="00A70C7D">
      <w:rPr>
        <w:kern w:val="2"/>
        <w:sz w:val="21"/>
        <w:szCs w:val="21"/>
      </w:rPr>
      <w:t xml:space="preserve">- </w:t>
    </w:r>
    <w:r w:rsidR="007460F1" w:rsidRPr="00A70C7D">
      <w:rPr>
        <w:kern w:val="2"/>
        <w:sz w:val="21"/>
        <w:szCs w:val="21"/>
      </w:rPr>
      <w:fldChar w:fldCharType="begin"/>
    </w:r>
    <w:r w:rsidRPr="00A70C7D">
      <w:rPr>
        <w:kern w:val="2"/>
        <w:sz w:val="21"/>
        <w:szCs w:val="21"/>
      </w:rPr>
      <w:instrText xml:space="preserve"> PAGE </w:instrText>
    </w:r>
    <w:r w:rsidR="007460F1" w:rsidRPr="00A70C7D">
      <w:rPr>
        <w:kern w:val="2"/>
        <w:sz w:val="21"/>
        <w:szCs w:val="21"/>
      </w:rPr>
      <w:fldChar w:fldCharType="separate"/>
    </w:r>
    <w:r w:rsidR="000537E2">
      <w:rPr>
        <w:noProof/>
        <w:kern w:val="2"/>
        <w:sz w:val="21"/>
        <w:szCs w:val="21"/>
      </w:rPr>
      <w:t>1</w:t>
    </w:r>
    <w:r w:rsidR="007460F1" w:rsidRPr="00A70C7D">
      <w:rPr>
        <w:kern w:val="2"/>
        <w:sz w:val="21"/>
        <w:szCs w:val="21"/>
      </w:rPr>
      <w:fldChar w:fldCharType="end"/>
    </w:r>
    <w:r w:rsidRPr="00A70C7D">
      <w:rPr>
        <w:kern w:val="2"/>
        <w:sz w:val="21"/>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9CE8B" w14:textId="77777777" w:rsidR="00280497" w:rsidRPr="00A70C7D" w:rsidRDefault="00280497" w:rsidP="00A70C7D">
    <w:pPr>
      <w:pStyle w:val="a7"/>
      <w:widowControl w:val="0"/>
      <w:rPr>
        <w:kern w:val="2"/>
        <w:sz w:val="21"/>
        <w:szCs w:val="21"/>
      </w:rPr>
    </w:pPr>
    <w:r w:rsidRPr="00A70C7D">
      <w:rPr>
        <w:kern w:val="2"/>
        <w:sz w:val="21"/>
        <w:szCs w:val="21"/>
      </w:rPr>
      <w:t xml:space="preserve">- </w:t>
    </w:r>
    <w:r w:rsidR="007460F1" w:rsidRPr="00A70C7D">
      <w:rPr>
        <w:kern w:val="2"/>
        <w:sz w:val="21"/>
        <w:szCs w:val="21"/>
      </w:rPr>
      <w:fldChar w:fldCharType="begin"/>
    </w:r>
    <w:r w:rsidRPr="00A70C7D">
      <w:rPr>
        <w:kern w:val="2"/>
        <w:sz w:val="21"/>
        <w:szCs w:val="21"/>
      </w:rPr>
      <w:instrText xml:space="preserve"> PAGE </w:instrText>
    </w:r>
    <w:r w:rsidR="007460F1" w:rsidRPr="00A70C7D">
      <w:rPr>
        <w:kern w:val="2"/>
        <w:sz w:val="21"/>
        <w:szCs w:val="21"/>
      </w:rPr>
      <w:fldChar w:fldCharType="separate"/>
    </w:r>
    <w:r w:rsidR="000537E2">
      <w:rPr>
        <w:noProof/>
        <w:kern w:val="2"/>
        <w:sz w:val="21"/>
        <w:szCs w:val="21"/>
      </w:rPr>
      <w:t>17</w:t>
    </w:r>
    <w:r w:rsidR="007460F1" w:rsidRPr="00A70C7D">
      <w:rPr>
        <w:kern w:val="2"/>
        <w:sz w:val="21"/>
        <w:szCs w:val="21"/>
      </w:rPr>
      <w:fldChar w:fldCharType="end"/>
    </w:r>
    <w:r w:rsidRPr="00A70C7D">
      <w:rPr>
        <w:kern w:val="2"/>
        <w:sz w:val="21"/>
        <w:szCs w:val="21"/>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44192" w14:textId="77777777" w:rsidR="00280497" w:rsidRPr="00A70C7D" w:rsidRDefault="00280497" w:rsidP="00A70C7D">
    <w:pPr>
      <w:pStyle w:val="a7"/>
      <w:widowControl w:val="0"/>
      <w:rPr>
        <w:kern w:val="2"/>
        <w:sz w:val="21"/>
        <w:szCs w:val="21"/>
      </w:rPr>
    </w:pPr>
    <w:r w:rsidRPr="00A70C7D">
      <w:rPr>
        <w:kern w:val="2"/>
        <w:sz w:val="21"/>
        <w:szCs w:val="21"/>
      </w:rPr>
      <w:t xml:space="preserve">- </w:t>
    </w:r>
    <w:r w:rsidR="007460F1" w:rsidRPr="00A70C7D">
      <w:rPr>
        <w:kern w:val="2"/>
        <w:sz w:val="21"/>
        <w:szCs w:val="21"/>
      </w:rPr>
      <w:fldChar w:fldCharType="begin"/>
    </w:r>
    <w:r w:rsidRPr="00A70C7D">
      <w:rPr>
        <w:kern w:val="2"/>
        <w:sz w:val="21"/>
        <w:szCs w:val="21"/>
      </w:rPr>
      <w:instrText xml:space="preserve"> PAGE </w:instrText>
    </w:r>
    <w:r w:rsidR="007460F1" w:rsidRPr="00A70C7D">
      <w:rPr>
        <w:kern w:val="2"/>
        <w:sz w:val="21"/>
        <w:szCs w:val="21"/>
      </w:rPr>
      <w:fldChar w:fldCharType="separate"/>
    </w:r>
    <w:r w:rsidR="000537E2">
      <w:rPr>
        <w:noProof/>
        <w:kern w:val="2"/>
        <w:sz w:val="21"/>
        <w:szCs w:val="21"/>
      </w:rPr>
      <w:t>25</w:t>
    </w:r>
    <w:r w:rsidR="007460F1" w:rsidRPr="00A70C7D">
      <w:rPr>
        <w:kern w:val="2"/>
        <w:sz w:val="21"/>
        <w:szCs w:val="21"/>
      </w:rPr>
      <w:fldChar w:fldCharType="end"/>
    </w:r>
    <w:r w:rsidRPr="00A70C7D">
      <w:rPr>
        <w:kern w:val="2"/>
        <w:sz w:val="21"/>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B3C55A" w14:textId="77777777" w:rsidR="009318DA" w:rsidRDefault="009318DA">
      <w:r>
        <w:separator/>
      </w:r>
    </w:p>
  </w:footnote>
  <w:footnote w:type="continuationSeparator" w:id="0">
    <w:p w14:paraId="36E5DFCE" w14:textId="77777777" w:rsidR="009318DA" w:rsidRDefault="009318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4F97A" w14:textId="0F05DA7E" w:rsidR="00280497" w:rsidRPr="00A70C7D" w:rsidRDefault="000537E2" w:rsidP="00A70C7D">
    <w:pPr>
      <w:pStyle w:val="a6"/>
      <w:pBdr>
        <w:bottom w:val="none" w:sz="0" w:space="0" w:color="auto"/>
      </w:pBdr>
    </w:pPr>
    <w:r>
      <w:rPr>
        <w:noProof/>
      </w:rPr>
      <mc:AlternateContent>
        <mc:Choice Requires="wps">
          <w:drawing>
            <wp:anchor distT="0" distB="0" distL="114300" distR="114300" simplePos="0" relativeHeight="251655680" behindDoc="0" locked="0" layoutInCell="1" allowOverlap="1" wp14:anchorId="6C31CB60" wp14:editId="333B8FBB">
              <wp:simplePos x="0" y="0"/>
              <wp:positionH relativeFrom="column">
                <wp:posOffset>-952500</wp:posOffset>
              </wp:positionH>
              <wp:positionV relativeFrom="paragraph">
                <wp:posOffset>-351155</wp:posOffset>
              </wp:positionV>
              <wp:extent cx="6600825" cy="495300"/>
              <wp:effectExtent l="0" t="0" r="9525"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7F4AF4" w14:textId="77777777" w:rsidR="00280497" w:rsidRPr="008064A8" w:rsidRDefault="00280497" w:rsidP="00C66A26">
                          <w:pPr>
                            <w:rPr>
                              <w:vanish/>
                              <w:color w:val="0000FF"/>
                            </w:rPr>
                          </w:pPr>
                          <w:r w:rsidRPr="008064A8">
                            <w:rPr>
                              <w:rFonts w:hint="eastAsia"/>
                              <w:vanish/>
                              <w:color w:val="0000FF"/>
                            </w:rPr>
                            <w:t>本页为“</w:t>
                          </w:r>
                          <w:r w:rsidRPr="008064A8">
                            <w:rPr>
                              <w:rFonts w:hint="eastAsia"/>
                              <w:vanish/>
                              <w:color w:val="FF0000"/>
                            </w:rPr>
                            <w:t>1</w:t>
                          </w:r>
                          <w:r>
                            <w:rPr>
                              <w:rFonts w:hint="eastAsia"/>
                              <w:vanish/>
                              <w:color w:val="FF0000"/>
                            </w:rPr>
                            <w:t>选</w:t>
                          </w:r>
                          <w:r w:rsidRPr="008064A8">
                            <w:rPr>
                              <w:rFonts w:hint="eastAsia"/>
                              <w:vanish/>
                              <w:color w:val="FF0000"/>
                            </w:rPr>
                            <w:t>题报告封面页（共</w:t>
                          </w:r>
                          <w:r w:rsidRPr="008064A8">
                            <w:rPr>
                              <w:rFonts w:hint="eastAsia"/>
                              <w:vanish/>
                              <w:color w:val="FF0000"/>
                            </w:rPr>
                            <w:t>1</w:t>
                          </w:r>
                          <w:r w:rsidRPr="008064A8">
                            <w:rPr>
                              <w:rFonts w:hint="eastAsia"/>
                              <w:vanish/>
                              <w:color w:val="FF0000"/>
                            </w:rPr>
                            <w:t>页）</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r>
                            <w:rPr>
                              <w:rFonts w:hint="eastAsia"/>
                              <w:vanish/>
                              <w:color w:val="0000FF"/>
                            </w:rPr>
                            <w:t>(</w:t>
                          </w:r>
                          <w:r>
                            <w:rPr>
                              <w:rFonts w:hint="eastAsia"/>
                              <w:vanish/>
                              <w:color w:val="0000FF"/>
                            </w:rPr>
                            <w:t>本行右侧的红色</w:t>
                          </w:r>
                          <w:r w:rsidRPr="003711F4">
                            <w:rPr>
                              <w:rFonts w:hint="eastAsia"/>
                              <w:vanish/>
                              <w:color w:val="FF0000"/>
                            </w:rPr>
                            <w:t>顺序编码制</w:t>
                          </w:r>
                          <w:r>
                            <w:rPr>
                              <w:rFonts w:hint="eastAsia"/>
                              <w:vanish/>
                              <w:color w:val="0000FF"/>
                            </w:rPr>
                            <w:t>几个字也是</w:t>
                          </w:r>
                          <w:r w:rsidRPr="003711F4">
                            <w:rPr>
                              <w:rFonts w:hint="eastAsia"/>
                              <w:vanish/>
                              <w:color w:val="FF0000"/>
                            </w:rPr>
                            <w:t>非打印信息</w:t>
                          </w:r>
                          <w:r>
                            <w:rPr>
                              <w:rFonts w:hint="eastAsia"/>
                              <w:vanish/>
                              <w:color w:val="0000FF"/>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31CB60" id="_x0000_t202" coordsize="21600,21600" o:spt="202" path="m,l,21600r21600,l21600,xe">
              <v:stroke joinstyle="miter"/>
              <v:path gradientshapeok="t" o:connecttype="rect"/>
            </v:shapetype>
            <v:shape id="_x0000_s1034" type="#_x0000_t202" style="position:absolute;left:0;text-align:left;margin-left:-75pt;margin-top:-27.65pt;width:519.75pt;height:3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" stroked="f">
              <v:textbox>
                <w:txbxContent>
                  <w:p w14:paraId="747F4AF4" w14:textId="77777777" w:rsidR="00280497" w:rsidRPr="008064A8" w:rsidRDefault="00280497" w:rsidP="00C66A26">
                    <w:pPr>
                      <w:rPr>
                        <w:vanish/>
                        <w:color w:val="0000FF"/>
                      </w:rPr>
                    </w:pPr>
                    <w:r w:rsidRPr="008064A8">
                      <w:rPr>
                        <w:rFonts w:hint="eastAsia"/>
                        <w:vanish/>
                        <w:color w:val="0000FF"/>
                      </w:rPr>
                      <w:t>本页为“</w:t>
                    </w:r>
                    <w:r w:rsidRPr="008064A8">
                      <w:rPr>
                        <w:rFonts w:hint="eastAsia"/>
                        <w:vanish/>
                        <w:color w:val="FF0000"/>
                      </w:rPr>
                      <w:t>1</w:t>
                    </w:r>
                    <w:r>
                      <w:rPr>
                        <w:rFonts w:hint="eastAsia"/>
                        <w:vanish/>
                        <w:color w:val="FF0000"/>
                      </w:rPr>
                      <w:t>选</w:t>
                    </w:r>
                    <w:r w:rsidRPr="008064A8">
                      <w:rPr>
                        <w:rFonts w:hint="eastAsia"/>
                        <w:vanish/>
                        <w:color w:val="FF0000"/>
                      </w:rPr>
                      <w:t>题报告封面页（共</w:t>
                    </w:r>
                    <w:r w:rsidRPr="008064A8">
                      <w:rPr>
                        <w:rFonts w:hint="eastAsia"/>
                        <w:vanish/>
                        <w:color w:val="FF0000"/>
                      </w:rPr>
                      <w:t>1</w:t>
                    </w:r>
                    <w:r w:rsidRPr="008064A8">
                      <w:rPr>
                        <w:rFonts w:hint="eastAsia"/>
                        <w:vanish/>
                        <w:color w:val="FF0000"/>
                      </w:rPr>
                      <w:t>页）</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r>
                      <w:rPr>
                        <w:rFonts w:hint="eastAsia"/>
                        <w:vanish/>
                        <w:color w:val="0000FF"/>
                      </w:rPr>
                      <w:t>(</w:t>
                    </w:r>
                    <w:r>
                      <w:rPr>
                        <w:rFonts w:hint="eastAsia"/>
                        <w:vanish/>
                        <w:color w:val="0000FF"/>
                      </w:rPr>
                      <w:t>本行右侧的红色</w:t>
                    </w:r>
                    <w:r w:rsidRPr="003711F4">
                      <w:rPr>
                        <w:rFonts w:hint="eastAsia"/>
                        <w:vanish/>
                        <w:color w:val="FF0000"/>
                      </w:rPr>
                      <w:t>顺序编码制</w:t>
                    </w:r>
                    <w:r>
                      <w:rPr>
                        <w:rFonts w:hint="eastAsia"/>
                        <w:vanish/>
                        <w:color w:val="0000FF"/>
                      </w:rPr>
                      <w:t>几个字也是</w:t>
                    </w:r>
                    <w:r w:rsidRPr="003711F4">
                      <w:rPr>
                        <w:rFonts w:hint="eastAsia"/>
                        <w:vanish/>
                        <w:color w:val="FF0000"/>
                      </w:rPr>
                      <w:t>非打印信息</w:t>
                    </w:r>
                    <w:r>
                      <w:rPr>
                        <w:rFonts w:hint="eastAsia"/>
                        <w:vanish/>
                        <w:color w:val="0000FF"/>
                      </w:rPr>
                      <w:t>)</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D5419AF" wp14:editId="3CA1E395">
              <wp:simplePos x="0" y="0"/>
              <wp:positionH relativeFrom="column">
                <wp:posOffset>4846320</wp:posOffset>
              </wp:positionH>
              <wp:positionV relativeFrom="paragraph">
                <wp:posOffset>-175895</wp:posOffset>
              </wp:positionV>
              <wp:extent cx="1210310" cy="320040"/>
              <wp:effectExtent l="0" t="0" r="8890"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310"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4F9825" w14:textId="77777777" w:rsidR="00280497" w:rsidRPr="00986FA8" w:rsidRDefault="00280497" w:rsidP="00986FA8">
                          <w:pPr>
                            <w:rPr>
                              <w:rFonts w:ascii="黑体" w:eastAsia="黑体" w:hAnsi="黑体"/>
                              <w:b/>
                              <w:vanish/>
                              <w:color w:val="FF0000"/>
                              <w:sz w:val="30"/>
                              <w:szCs w:val="30"/>
                            </w:rPr>
                          </w:pPr>
                          <w:r w:rsidRPr="00986FA8">
                            <w:rPr>
                              <w:rFonts w:ascii="黑体" w:eastAsia="黑体" w:hAnsi="黑体" w:hint="eastAsia"/>
                              <w:b/>
                              <w:vanish/>
                              <w:color w:val="FF0000"/>
                              <w:sz w:val="30"/>
                              <w:szCs w:val="30"/>
                            </w:rPr>
                            <w:t>顺序编码制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419AF" id="Text Box 6" o:spid="_x0000_s1035" type="#_x0000_t202" style="position:absolute;left:0;text-align:left;margin-left:381.6pt;margin-top:-13.85pt;width:95.3pt;height:25.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hyAhAIAABY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" stroked="f">
              <v:textbox>
                <w:txbxContent>
                  <w:p w14:paraId="7F4F9825" w14:textId="77777777" w:rsidR="00280497" w:rsidRPr="00986FA8" w:rsidRDefault="00280497" w:rsidP="00986FA8">
                    <w:pPr>
                      <w:rPr>
                        <w:rFonts w:ascii="黑体" w:eastAsia="黑体" w:hAnsi="黑体"/>
                        <w:b/>
                        <w:vanish/>
                        <w:color w:val="FF0000"/>
                        <w:sz w:val="30"/>
                        <w:szCs w:val="30"/>
                      </w:rPr>
                    </w:pPr>
                    <w:r w:rsidRPr="00986FA8">
                      <w:rPr>
                        <w:rFonts w:ascii="黑体" w:eastAsia="黑体" w:hAnsi="黑体" w:hint="eastAsia"/>
                        <w:b/>
                        <w:vanish/>
                        <w:color w:val="FF0000"/>
                        <w:sz w:val="30"/>
                        <w:szCs w:val="30"/>
                      </w:rPr>
                      <w:t>顺序编码制</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CA1FA" w14:textId="47167254" w:rsidR="00280497" w:rsidRDefault="000537E2" w:rsidP="00A70C7D">
    <w:pPr>
      <w:pStyle w:val="b5"/>
    </w:pPr>
    <w:r>
      <w:rPr>
        <w:noProof/>
      </w:rPr>
      <mc:AlternateContent>
        <mc:Choice Requires="wps">
          <w:drawing>
            <wp:anchor distT="0" distB="0" distL="114300" distR="114300" simplePos="0" relativeHeight="251654656" behindDoc="0" locked="0" layoutInCell="1" allowOverlap="1" wp14:anchorId="2E6A3980" wp14:editId="654299E2">
              <wp:simplePos x="0" y="0"/>
              <wp:positionH relativeFrom="column">
                <wp:posOffset>-528955</wp:posOffset>
              </wp:positionH>
              <wp:positionV relativeFrom="paragraph">
                <wp:posOffset>-549275</wp:posOffset>
              </wp:positionV>
              <wp:extent cx="6600825" cy="4953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2A71A" w14:textId="77777777" w:rsidR="00280497" w:rsidRPr="008064A8" w:rsidRDefault="00280497" w:rsidP="00C66A26">
                          <w:pPr>
                            <w:rPr>
                              <w:vanish/>
                              <w:color w:val="0000FF"/>
                            </w:rPr>
                          </w:pPr>
                          <w:r w:rsidRPr="008064A8">
                            <w:rPr>
                              <w:rFonts w:hint="eastAsia"/>
                              <w:vanish/>
                              <w:color w:val="0000FF"/>
                            </w:rPr>
                            <w:t>本页为“</w:t>
                          </w:r>
                          <w:r>
                            <w:rPr>
                              <w:rFonts w:hint="eastAsia"/>
                              <w:vanish/>
                              <w:color w:val="FF0000"/>
                            </w:rPr>
                            <w:t>2</w:t>
                          </w:r>
                          <w:r>
                            <w:rPr>
                              <w:rFonts w:hint="eastAsia"/>
                              <w:vanish/>
                              <w:color w:val="FF0000"/>
                            </w:rPr>
                            <w:t>选</w:t>
                          </w:r>
                          <w:r w:rsidRPr="008064A8">
                            <w:rPr>
                              <w:rFonts w:hint="eastAsia"/>
                              <w:vanish/>
                              <w:color w:val="FF0000"/>
                            </w:rPr>
                            <w:t>题报告</w:t>
                          </w:r>
                          <w:r>
                            <w:rPr>
                              <w:rFonts w:hint="eastAsia"/>
                              <w:vanish/>
                              <w:color w:val="FF0000"/>
                            </w:rPr>
                            <w:t>目录</w:t>
                          </w:r>
                          <w:r w:rsidRPr="008064A8">
                            <w:rPr>
                              <w:rFonts w:hint="eastAsia"/>
                              <w:vanish/>
                              <w:color w:val="FF0000"/>
                            </w:rPr>
                            <w:t>页（</w:t>
                          </w:r>
                          <w:r w:rsidRPr="008064A8">
                            <w:rPr>
                              <w:rFonts w:hint="eastAsia"/>
                              <w:vanish/>
                              <w:color w:val="FF0000"/>
                            </w:rPr>
                            <w:t>1</w:t>
                          </w:r>
                          <w:r w:rsidRPr="008064A8">
                            <w:rPr>
                              <w:rFonts w:hint="eastAsia"/>
                              <w:vanish/>
                              <w:color w:val="FF0000"/>
                            </w:rPr>
                            <w:t>页</w:t>
                          </w:r>
                          <w:r>
                            <w:rPr>
                              <w:rFonts w:hint="eastAsia"/>
                              <w:vanish/>
                              <w:color w:val="FF0000"/>
                            </w:rPr>
                            <w:t>或若干页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6A3980" id="_x0000_t202" coordsize="21600,21600" o:spt="202" path="m,l,21600r21600,l21600,xe">
              <v:stroke joinstyle="miter"/>
              <v:path gradientshapeok="t" o:connecttype="rect"/>
            </v:shapetype>
            <v:shape id="_x0000_s1036" type="#_x0000_t202" style="position:absolute;left:0;text-align:left;margin-left:-41.65pt;margin-top:-43.25pt;width:519.75pt;height:3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" filled="f" stroked="f">
              <v:textbox>
                <w:txbxContent>
                  <w:p w14:paraId="4F12A71A" w14:textId="77777777" w:rsidR="00280497" w:rsidRPr="008064A8" w:rsidRDefault="00280497" w:rsidP="00C66A26">
                    <w:pPr>
                      <w:rPr>
                        <w:vanish/>
                        <w:color w:val="0000FF"/>
                      </w:rPr>
                    </w:pPr>
                    <w:r w:rsidRPr="008064A8">
                      <w:rPr>
                        <w:rFonts w:hint="eastAsia"/>
                        <w:vanish/>
                        <w:color w:val="0000FF"/>
                      </w:rPr>
                      <w:t>本页为“</w:t>
                    </w:r>
                    <w:r>
                      <w:rPr>
                        <w:rFonts w:hint="eastAsia"/>
                        <w:vanish/>
                        <w:color w:val="FF0000"/>
                      </w:rPr>
                      <w:t>2</w:t>
                    </w:r>
                    <w:r>
                      <w:rPr>
                        <w:rFonts w:hint="eastAsia"/>
                        <w:vanish/>
                        <w:color w:val="FF0000"/>
                      </w:rPr>
                      <w:t>选</w:t>
                    </w:r>
                    <w:r w:rsidRPr="008064A8">
                      <w:rPr>
                        <w:rFonts w:hint="eastAsia"/>
                        <w:vanish/>
                        <w:color w:val="FF0000"/>
                      </w:rPr>
                      <w:t>题报告</w:t>
                    </w:r>
                    <w:r>
                      <w:rPr>
                        <w:rFonts w:hint="eastAsia"/>
                        <w:vanish/>
                        <w:color w:val="FF0000"/>
                      </w:rPr>
                      <w:t>目录</w:t>
                    </w:r>
                    <w:r w:rsidRPr="008064A8">
                      <w:rPr>
                        <w:rFonts w:hint="eastAsia"/>
                        <w:vanish/>
                        <w:color w:val="FF0000"/>
                      </w:rPr>
                      <w:t>页（</w:t>
                    </w:r>
                    <w:r w:rsidRPr="008064A8">
                      <w:rPr>
                        <w:rFonts w:hint="eastAsia"/>
                        <w:vanish/>
                        <w:color w:val="FF0000"/>
                      </w:rPr>
                      <w:t>1</w:t>
                    </w:r>
                    <w:r w:rsidRPr="008064A8">
                      <w:rPr>
                        <w:rFonts w:hint="eastAsia"/>
                        <w:vanish/>
                        <w:color w:val="FF0000"/>
                      </w:rPr>
                      <w:t>页</w:t>
                    </w:r>
                    <w:r>
                      <w:rPr>
                        <w:rFonts w:hint="eastAsia"/>
                        <w:vanish/>
                        <w:color w:val="FF0000"/>
                      </w:rPr>
                      <w:t>或若干页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00280497" w:rsidRPr="00A70C7D">
      <w:rPr>
        <w:rFonts w:hint="eastAsia"/>
      </w:rPr>
      <w:t>北京科技大学本科生毕业设计</w:t>
    </w:r>
    <w:r w:rsidR="00280497" w:rsidRPr="00A70C7D">
      <w:rPr>
        <w:rFonts w:hint="eastAsia"/>
      </w:rPr>
      <w:t>(</w:t>
    </w:r>
    <w:r w:rsidR="00280497" w:rsidRPr="00A70C7D">
      <w:rPr>
        <w:rFonts w:hint="eastAsia"/>
      </w:rPr>
      <w:t>论文</w:t>
    </w:r>
    <w:r w:rsidR="00280497" w:rsidRPr="00A70C7D">
      <w:rPr>
        <w:rFonts w:hint="eastAsia"/>
      </w:rPr>
      <w:t>)</w:t>
    </w:r>
    <w:r w:rsidR="00280497" w:rsidRPr="00A70C7D">
      <w:rPr>
        <w:rFonts w:hint="eastAsia"/>
      </w:rPr>
      <w:t>选题报告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F2F87" w14:textId="6C23C087" w:rsidR="00280497" w:rsidRDefault="000537E2" w:rsidP="00A70C7D">
    <w:pPr>
      <w:pStyle w:val="b5"/>
    </w:pPr>
    <w:r>
      <w:rPr>
        <w:noProof/>
      </w:rPr>
      <mc:AlternateContent>
        <mc:Choice Requires="wps">
          <w:drawing>
            <wp:anchor distT="0" distB="0" distL="114300" distR="114300" simplePos="0" relativeHeight="251656704" behindDoc="0" locked="0" layoutInCell="1" allowOverlap="1" wp14:anchorId="3C2C9EB2" wp14:editId="1E382D04">
              <wp:simplePos x="0" y="0"/>
              <wp:positionH relativeFrom="column">
                <wp:posOffset>-592455</wp:posOffset>
              </wp:positionH>
              <wp:positionV relativeFrom="paragraph">
                <wp:posOffset>-450215</wp:posOffset>
              </wp:positionV>
              <wp:extent cx="6600825" cy="44577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DC0A0" w14:textId="77777777" w:rsidR="00280497" w:rsidRPr="008064A8" w:rsidRDefault="00280497" w:rsidP="00C66A26">
                          <w:pPr>
                            <w:rPr>
                              <w:vanish/>
                              <w:color w:val="0000FF"/>
                            </w:rPr>
                          </w:pPr>
                          <w:r w:rsidRPr="008064A8">
                            <w:rPr>
                              <w:rFonts w:hint="eastAsia"/>
                              <w:vanish/>
                              <w:color w:val="0000FF"/>
                            </w:rPr>
                            <w:t>本页为“</w:t>
                          </w:r>
                          <w:r>
                            <w:rPr>
                              <w:rFonts w:hint="eastAsia"/>
                              <w:vanish/>
                              <w:color w:val="FF0000"/>
                            </w:rPr>
                            <w:t>3</w:t>
                          </w:r>
                          <w:r>
                            <w:rPr>
                              <w:rFonts w:hint="eastAsia"/>
                              <w:vanish/>
                              <w:color w:val="FF0000"/>
                            </w:rPr>
                            <w:t>选</w:t>
                          </w:r>
                          <w:r w:rsidRPr="008064A8">
                            <w:rPr>
                              <w:rFonts w:hint="eastAsia"/>
                              <w:vanish/>
                              <w:color w:val="FF0000"/>
                            </w:rPr>
                            <w:t>题报告</w:t>
                          </w:r>
                          <w:r>
                            <w:rPr>
                              <w:rFonts w:hint="eastAsia"/>
                              <w:vanish/>
                              <w:color w:val="FF0000"/>
                            </w:rPr>
                            <w:t>正文页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2C9EB2" id="_x0000_t202" coordsize="21600,21600" o:spt="202" path="m,l,21600r21600,l21600,xe">
              <v:stroke joinstyle="miter"/>
              <v:path gradientshapeok="t" o:connecttype="rect"/>
            </v:shapetype>
            <v:shape id="_x0000_s1037" type="#_x0000_t202" style="position:absolute;left:0;text-align:left;margin-left:-46.65pt;margin-top:-35.45pt;width:519.75pt;height:35.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" filled="f" stroked="f">
              <v:textbox>
                <w:txbxContent>
                  <w:p w14:paraId="638DC0A0" w14:textId="77777777" w:rsidR="00280497" w:rsidRPr="008064A8" w:rsidRDefault="00280497" w:rsidP="00C66A26">
                    <w:pPr>
                      <w:rPr>
                        <w:vanish/>
                        <w:color w:val="0000FF"/>
                      </w:rPr>
                    </w:pPr>
                    <w:r w:rsidRPr="008064A8">
                      <w:rPr>
                        <w:rFonts w:hint="eastAsia"/>
                        <w:vanish/>
                        <w:color w:val="0000FF"/>
                      </w:rPr>
                      <w:t>本页为“</w:t>
                    </w:r>
                    <w:r>
                      <w:rPr>
                        <w:rFonts w:hint="eastAsia"/>
                        <w:vanish/>
                        <w:color w:val="FF0000"/>
                      </w:rPr>
                      <w:t>3</w:t>
                    </w:r>
                    <w:r>
                      <w:rPr>
                        <w:rFonts w:hint="eastAsia"/>
                        <w:vanish/>
                        <w:color w:val="FF0000"/>
                      </w:rPr>
                      <w:t>选</w:t>
                    </w:r>
                    <w:r w:rsidRPr="008064A8">
                      <w:rPr>
                        <w:rFonts w:hint="eastAsia"/>
                        <w:vanish/>
                        <w:color w:val="FF0000"/>
                      </w:rPr>
                      <w:t>题报告</w:t>
                    </w:r>
                    <w:r>
                      <w:rPr>
                        <w:rFonts w:hint="eastAsia"/>
                        <w:vanish/>
                        <w:color w:val="FF0000"/>
                      </w:rPr>
                      <w:t>正文页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00280497" w:rsidRPr="00A70C7D">
      <w:rPr>
        <w:rFonts w:hint="eastAsia"/>
      </w:rPr>
      <w:t>北京科技大学本科生毕业设计</w:t>
    </w:r>
    <w:r w:rsidR="00280497" w:rsidRPr="00A70C7D">
      <w:rPr>
        <w:rFonts w:hint="eastAsia"/>
      </w:rPr>
      <w:t>(</w:t>
    </w:r>
    <w:r w:rsidR="00280497" w:rsidRPr="00A70C7D">
      <w:rPr>
        <w:rFonts w:hint="eastAsia"/>
      </w:rPr>
      <w:t>论文</w:t>
    </w:r>
    <w:r w:rsidR="00280497" w:rsidRPr="00A70C7D">
      <w:rPr>
        <w:rFonts w:hint="eastAsia"/>
      </w:rPr>
      <w:t>)</w:t>
    </w:r>
    <w:r w:rsidR="00280497" w:rsidRPr="00A70C7D">
      <w:rPr>
        <w:rFonts w:hint="eastAsia"/>
      </w:rPr>
      <w:t>选题报告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1B47B" w14:textId="65A4AE98" w:rsidR="00280497" w:rsidRDefault="000537E2" w:rsidP="00A70C7D">
    <w:pPr>
      <w:pStyle w:val="b5"/>
    </w:pPr>
    <w:r>
      <w:rPr>
        <w:noProof/>
      </w:rPr>
      <mc:AlternateContent>
        <mc:Choice Requires="wps">
          <w:drawing>
            <wp:anchor distT="0" distB="0" distL="114300" distR="114300" simplePos="0" relativeHeight="251660800" behindDoc="0" locked="0" layoutInCell="1" allowOverlap="1" wp14:anchorId="16D0D92D" wp14:editId="6016CC33">
              <wp:simplePos x="0" y="0"/>
              <wp:positionH relativeFrom="column">
                <wp:posOffset>-592455</wp:posOffset>
              </wp:positionH>
              <wp:positionV relativeFrom="paragraph">
                <wp:posOffset>-549275</wp:posOffset>
              </wp:positionV>
              <wp:extent cx="6600825" cy="445770"/>
              <wp:effectExtent l="0" t="0" r="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27ECA" w14:textId="77777777" w:rsidR="00280497" w:rsidRPr="008064A8" w:rsidRDefault="00280497" w:rsidP="00C66A26">
                          <w:pPr>
                            <w:rPr>
                              <w:vanish/>
                              <w:color w:val="0000FF"/>
                            </w:rPr>
                          </w:pPr>
                          <w:r w:rsidRPr="008064A8">
                            <w:rPr>
                              <w:rFonts w:hint="eastAsia"/>
                              <w:vanish/>
                              <w:color w:val="0000FF"/>
                            </w:rPr>
                            <w:t>本页为“</w:t>
                          </w:r>
                          <w:r>
                            <w:rPr>
                              <w:rFonts w:hint="eastAsia"/>
                              <w:vanish/>
                              <w:color w:val="FF0000"/>
                            </w:rPr>
                            <w:t>4</w:t>
                          </w:r>
                          <w:r>
                            <w:rPr>
                              <w:rFonts w:hint="eastAsia"/>
                              <w:vanish/>
                              <w:color w:val="FF0000"/>
                            </w:rPr>
                            <w:t>选</w:t>
                          </w:r>
                          <w:r w:rsidRPr="008064A8">
                            <w:rPr>
                              <w:rFonts w:hint="eastAsia"/>
                              <w:vanish/>
                              <w:color w:val="FF0000"/>
                            </w:rPr>
                            <w:t>题报告</w:t>
                          </w:r>
                          <w:r>
                            <w:rPr>
                              <w:rFonts w:hint="eastAsia"/>
                              <w:vanish/>
                              <w:color w:val="FF0000"/>
                            </w:rPr>
                            <w:t>文献列表页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D0D92D" id="_x0000_t202" coordsize="21600,21600" o:spt="202" path="m,l,21600r21600,l21600,xe">
              <v:stroke joinstyle="miter"/>
              <v:path gradientshapeok="t" o:connecttype="rect"/>
            </v:shapetype>
            <v:shape id="_x0000_s1038" type="#_x0000_t202" style="position:absolute;left:0;text-align:left;margin-left:-46.65pt;margin-top:-43.25pt;width:519.75pt;height:35.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" filled="f" stroked="f">
              <v:textbox>
                <w:txbxContent>
                  <w:p w14:paraId="02827ECA" w14:textId="77777777" w:rsidR="00280497" w:rsidRPr="008064A8" w:rsidRDefault="00280497" w:rsidP="00C66A26">
                    <w:pPr>
                      <w:rPr>
                        <w:vanish/>
                        <w:color w:val="0000FF"/>
                      </w:rPr>
                    </w:pPr>
                    <w:r w:rsidRPr="008064A8">
                      <w:rPr>
                        <w:rFonts w:hint="eastAsia"/>
                        <w:vanish/>
                        <w:color w:val="0000FF"/>
                      </w:rPr>
                      <w:t>本页为“</w:t>
                    </w:r>
                    <w:r>
                      <w:rPr>
                        <w:rFonts w:hint="eastAsia"/>
                        <w:vanish/>
                        <w:color w:val="FF0000"/>
                      </w:rPr>
                      <w:t>4</w:t>
                    </w:r>
                    <w:r>
                      <w:rPr>
                        <w:rFonts w:hint="eastAsia"/>
                        <w:vanish/>
                        <w:color w:val="FF0000"/>
                      </w:rPr>
                      <w:t>选</w:t>
                    </w:r>
                    <w:r w:rsidRPr="008064A8">
                      <w:rPr>
                        <w:rFonts w:hint="eastAsia"/>
                        <w:vanish/>
                        <w:color w:val="FF0000"/>
                      </w:rPr>
                      <w:t>题报告</w:t>
                    </w:r>
                    <w:r>
                      <w:rPr>
                        <w:rFonts w:hint="eastAsia"/>
                        <w:vanish/>
                        <w:color w:val="FF0000"/>
                      </w:rPr>
                      <w:t>文献列表页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00280497" w:rsidRPr="00A70C7D">
      <w:rPr>
        <w:rFonts w:hint="eastAsia"/>
      </w:rPr>
      <w:t>北京科技大学本科生毕业设计</w:t>
    </w:r>
    <w:r w:rsidR="00280497" w:rsidRPr="00A70C7D">
      <w:rPr>
        <w:rFonts w:hint="eastAsia"/>
      </w:rPr>
      <w:t>(</w:t>
    </w:r>
    <w:r w:rsidR="00280497" w:rsidRPr="00A70C7D">
      <w:rPr>
        <w:rFonts w:hint="eastAsia"/>
      </w:rPr>
      <w:t>论文</w:t>
    </w:r>
    <w:r w:rsidR="00280497" w:rsidRPr="00A70C7D">
      <w:rPr>
        <w:rFonts w:hint="eastAsia"/>
      </w:rPr>
      <w:t>)</w:t>
    </w:r>
    <w:r w:rsidR="00280497" w:rsidRPr="00A70C7D">
      <w:rPr>
        <w:rFonts w:hint="eastAsia"/>
      </w:rPr>
      <w:t>选题报告</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BB47E" w14:textId="2255767F" w:rsidR="00280497" w:rsidRDefault="000537E2" w:rsidP="00A70C7D">
    <w:pPr>
      <w:pStyle w:val="b5"/>
    </w:pPr>
    <w:r>
      <w:rPr>
        <w:noProof/>
      </w:rPr>
      <mc:AlternateContent>
        <mc:Choice Requires="wps">
          <w:drawing>
            <wp:anchor distT="0" distB="0" distL="114300" distR="114300" simplePos="0" relativeHeight="251657728" behindDoc="0" locked="0" layoutInCell="1" allowOverlap="1" wp14:anchorId="652843E6" wp14:editId="132F8D89">
              <wp:simplePos x="0" y="0"/>
              <wp:positionH relativeFrom="column">
                <wp:posOffset>-266700</wp:posOffset>
              </wp:positionH>
              <wp:positionV relativeFrom="paragraph">
                <wp:posOffset>-483870</wp:posOffset>
              </wp:positionV>
              <wp:extent cx="6705600" cy="44577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0D5DD" w14:textId="77777777" w:rsidR="00280497" w:rsidRPr="008064A8" w:rsidRDefault="00280497" w:rsidP="00C66A26">
                          <w:pPr>
                            <w:rPr>
                              <w:vanish/>
                              <w:color w:val="0000FF"/>
                            </w:rPr>
                          </w:pPr>
                          <w:r w:rsidRPr="008064A8">
                            <w:rPr>
                              <w:rFonts w:hint="eastAsia"/>
                              <w:vanish/>
                              <w:color w:val="0000FF"/>
                            </w:rPr>
                            <w:t>本页为“</w:t>
                          </w:r>
                          <w:r>
                            <w:rPr>
                              <w:rFonts w:hint="eastAsia"/>
                              <w:vanish/>
                              <w:color w:val="FF0000"/>
                            </w:rPr>
                            <w:t>5</w:t>
                          </w:r>
                          <w:r>
                            <w:rPr>
                              <w:rFonts w:hint="eastAsia"/>
                              <w:vanish/>
                              <w:color w:val="FF0000"/>
                            </w:rPr>
                            <w:t>选</w:t>
                          </w:r>
                          <w:r w:rsidRPr="008064A8">
                            <w:rPr>
                              <w:rFonts w:hint="eastAsia"/>
                              <w:vanish/>
                              <w:color w:val="FF0000"/>
                            </w:rPr>
                            <w:t>题报告</w:t>
                          </w:r>
                          <w:r>
                            <w:rPr>
                              <w:rFonts w:hint="eastAsia"/>
                              <w:vanish/>
                              <w:color w:val="FF0000"/>
                            </w:rPr>
                            <w:t>导师意见页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2843E6" id="_x0000_t202" coordsize="21600,21600" o:spt="202" path="m,l,21600r21600,l21600,xe">
              <v:stroke joinstyle="miter"/>
              <v:path gradientshapeok="t" o:connecttype="rect"/>
            </v:shapetype>
            <v:shape id="Text Box 5" o:spid="_x0000_s1039" type="#_x0000_t202" style="position:absolute;left:0;text-align:left;margin-left:-21pt;margin-top:-38.1pt;width:528pt;height:35.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" filled="f" stroked="f">
              <v:textbox>
                <w:txbxContent>
                  <w:p w14:paraId="2E50D5DD" w14:textId="77777777" w:rsidR="00280497" w:rsidRPr="008064A8" w:rsidRDefault="00280497" w:rsidP="00C66A26">
                    <w:pPr>
                      <w:rPr>
                        <w:vanish/>
                        <w:color w:val="0000FF"/>
                      </w:rPr>
                    </w:pPr>
                    <w:r w:rsidRPr="008064A8">
                      <w:rPr>
                        <w:rFonts w:hint="eastAsia"/>
                        <w:vanish/>
                        <w:color w:val="0000FF"/>
                      </w:rPr>
                      <w:t>本页为“</w:t>
                    </w:r>
                    <w:r>
                      <w:rPr>
                        <w:rFonts w:hint="eastAsia"/>
                        <w:vanish/>
                        <w:color w:val="FF0000"/>
                      </w:rPr>
                      <w:t>5</w:t>
                    </w:r>
                    <w:r>
                      <w:rPr>
                        <w:rFonts w:hint="eastAsia"/>
                        <w:vanish/>
                        <w:color w:val="FF0000"/>
                      </w:rPr>
                      <w:t>选</w:t>
                    </w:r>
                    <w:r w:rsidRPr="008064A8">
                      <w:rPr>
                        <w:rFonts w:hint="eastAsia"/>
                        <w:vanish/>
                        <w:color w:val="FF0000"/>
                      </w:rPr>
                      <w:t>题报告</w:t>
                    </w:r>
                    <w:r>
                      <w:rPr>
                        <w:rFonts w:hint="eastAsia"/>
                        <w:vanish/>
                        <w:color w:val="FF0000"/>
                      </w:rPr>
                      <w:t>导师意见页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00280497" w:rsidRPr="00A70C7D">
      <w:rPr>
        <w:rFonts w:hint="eastAsia"/>
      </w:rPr>
      <w:t>北京科技大学本科生毕业设计</w:t>
    </w:r>
    <w:r w:rsidR="00280497" w:rsidRPr="00A70C7D">
      <w:rPr>
        <w:rFonts w:hint="eastAsia"/>
      </w:rPr>
      <w:t>(</w:t>
    </w:r>
    <w:r w:rsidR="00280497" w:rsidRPr="00A70C7D">
      <w:rPr>
        <w:rFonts w:hint="eastAsia"/>
      </w:rPr>
      <w:t>论文</w:t>
    </w:r>
    <w:r w:rsidR="00280497" w:rsidRPr="00A70C7D">
      <w:rPr>
        <w:rFonts w:hint="eastAsia"/>
      </w:rPr>
      <w:t>)</w:t>
    </w:r>
    <w:r w:rsidR="00280497" w:rsidRPr="00A70C7D">
      <w:rPr>
        <w:rFonts w:hint="eastAsia"/>
      </w:rPr>
      <w:t>选题报告</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A9084" w14:textId="0C44505E" w:rsidR="00280497" w:rsidRDefault="000537E2" w:rsidP="005746B9">
    <w:pPr>
      <w:pStyle w:val="b5"/>
    </w:pPr>
    <w:r>
      <w:rPr>
        <w:noProof/>
      </w:rPr>
      <mc:AlternateContent>
        <mc:Choice Requires="wps">
          <w:drawing>
            <wp:anchor distT="0" distB="0" distL="114300" distR="114300" simplePos="0" relativeHeight="251659776" behindDoc="0" locked="0" layoutInCell="1" allowOverlap="1" wp14:anchorId="54C1C35E" wp14:editId="348FD0A6">
              <wp:simplePos x="0" y="0"/>
              <wp:positionH relativeFrom="column">
                <wp:posOffset>-698500</wp:posOffset>
              </wp:positionH>
              <wp:positionV relativeFrom="paragraph">
                <wp:posOffset>-450215</wp:posOffset>
              </wp:positionV>
              <wp:extent cx="6705600" cy="44577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C3A68B" w14:textId="77777777" w:rsidR="00280497" w:rsidRPr="008064A8" w:rsidRDefault="00280497" w:rsidP="00C66A26">
                          <w:pPr>
                            <w:rPr>
                              <w:vanish/>
                              <w:color w:val="0000FF"/>
                            </w:rPr>
                          </w:pPr>
                          <w:r w:rsidRPr="008064A8">
                            <w:rPr>
                              <w:rFonts w:hint="eastAsia"/>
                              <w:vanish/>
                              <w:color w:val="0000FF"/>
                            </w:rPr>
                            <w:t>本页为“</w:t>
                          </w:r>
                          <w:r>
                            <w:rPr>
                              <w:rFonts w:hint="eastAsia"/>
                              <w:vanish/>
                              <w:color w:val="FF0000"/>
                            </w:rPr>
                            <w:t>6</w:t>
                          </w:r>
                          <w:r>
                            <w:rPr>
                              <w:rFonts w:hint="eastAsia"/>
                              <w:vanish/>
                              <w:color w:val="FF0000"/>
                            </w:rPr>
                            <w:t>选</w:t>
                          </w:r>
                          <w:r w:rsidRPr="008064A8">
                            <w:rPr>
                              <w:rFonts w:hint="eastAsia"/>
                              <w:vanish/>
                              <w:color w:val="FF0000"/>
                            </w:rPr>
                            <w:t>题报告</w:t>
                          </w:r>
                          <w:r>
                            <w:rPr>
                              <w:rFonts w:hint="eastAsia"/>
                              <w:vanish/>
                              <w:color w:val="FF0000"/>
                            </w:rPr>
                            <w:t>撰写指南页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，请打印以前各页。本提示信息为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C1C35E" id="_x0000_t202" coordsize="21600,21600" o:spt="202" path="m,l,21600r21600,l21600,xe">
              <v:stroke joinstyle="miter"/>
              <v:path gradientshapeok="t" o:connecttype="rect"/>
            </v:shapetype>
            <v:shape id="Text Box 7" o:spid="_x0000_s1040" type="#_x0000_t202" style="position:absolute;left:0;text-align:left;margin-left:-55pt;margin-top:-35.45pt;width:528pt;height:35.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" filled="f" stroked="f">
              <v:textbox>
                <w:txbxContent>
                  <w:p w14:paraId="3EC3A68B" w14:textId="77777777" w:rsidR="00280497" w:rsidRPr="008064A8" w:rsidRDefault="00280497" w:rsidP="00C66A26">
                    <w:pPr>
                      <w:rPr>
                        <w:vanish/>
                        <w:color w:val="0000FF"/>
                      </w:rPr>
                    </w:pPr>
                    <w:r w:rsidRPr="008064A8">
                      <w:rPr>
                        <w:rFonts w:hint="eastAsia"/>
                        <w:vanish/>
                        <w:color w:val="0000FF"/>
                      </w:rPr>
                      <w:t>本页为“</w:t>
                    </w:r>
                    <w:r>
                      <w:rPr>
                        <w:rFonts w:hint="eastAsia"/>
                        <w:vanish/>
                        <w:color w:val="FF0000"/>
                      </w:rPr>
                      <w:t>6</w:t>
                    </w:r>
                    <w:r>
                      <w:rPr>
                        <w:rFonts w:hint="eastAsia"/>
                        <w:vanish/>
                        <w:color w:val="FF0000"/>
                      </w:rPr>
                      <w:t>选</w:t>
                    </w:r>
                    <w:r w:rsidRPr="008064A8">
                      <w:rPr>
                        <w:rFonts w:hint="eastAsia"/>
                        <w:vanish/>
                        <w:color w:val="FF0000"/>
                      </w:rPr>
                      <w:t>题报告</w:t>
                    </w:r>
                    <w:r>
                      <w:rPr>
                        <w:rFonts w:hint="eastAsia"/>
                        <w:vanish/>
                        <w:color w:val="FF0000"/>
                      </w:rPr>
                      <w:t>撰写指南页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，请打印以前各页。本提示信息为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00280497" w:rsidRPr="00A70C7D">
      <w:rPr>
        <w:rFonts w:hint="eastAsia"/>
      </w:rPr>
      <w:t>北京科技大学本科生毕业设计</w:t>
    </w:r>
    <w:r w:rsidR="00280497" w:rsidRPr="00A70C7D">
      <w:rPr>
        <w:rFonts w:hint="eastAsia"/>
      </w:rPr>
      <w:t>(</w:t>
    </w:r>
    <w:r w:rsidR="00280497" w:rsidRPr="00A70C7D">
      <w:rPr>
        <w:rFonts w:hint="eastAsia"/>
      </w:rPr>
      <w:t>论文</w:t>
    </w:r>
    <w:r w:rsidR="00280497" w:rsidRPr="00A70C7D">
      <w:rPr>
        <w:rFonts w:hint="eastAsia"/>
      </w:rPr>
      <w:t>)</w:t>
    </w:r>
    <w:r w:rsidR="00280497" w:rsidRPr="00A70C7D">
      <w:rPr>
        <w:rFonts w:hint="eastAsia"/>
      </w:rPr>
      <w:t>选题报告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3494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99B33D3"/>
    <w:multiLevelType w:val="multilevel"/>
    <w:tmpl w:val="323A317A"/>
    <w:lvl w:ilvl="0">
      <w:start w:val="1"/>
      <w:numFmt w:val="decimal"/>
      <w:pStyle w:val="b1"/>
      <w:suff w:val="space"/>
      <w:lvlText w:val="%1"/>
      <w:lvlJc w:val="left"/>
      <w:pPr>
        <w:ind w:left="425" w:hanging="425"/>
      </w:pPr>
      <w:rPr>
        <w:rFonts w:hint="eastAsia"/>
      </w:rPr>
    </w:lvl>
    <w:lvl w:ilvl="1">
      <w:start w:val="1"/>
      <w:numFmt w:val="decimal"/>
      <w:pStyle w:val="b2"/>
      <w:suff w:val="space"/>
      <w:lvlText w:val="%1.%2"/>
      <w:lvlJc w:val="left"/>
      <w:pPr>
        <w:ind w:left="992" w:hanging="992"/>
      </w:pPr>
      <w:rPr>
        <w:rFonts w:hint="eastAsia"/>
      </w:rPr>
    </w:lvl>
    <w:lvl w:ilvl="2">
      <w:start w:val="1"/>
      <w:numFmt w:val="decimal"/>
      <w:pStyle w:val="b3"/>
      <w:suff w:val="space"/>
      <w:lvlText w:val="%1.%2.%3"/>
      <w:lvlJc w:val="left"/>
      <w:pPr>
        <w:ind w:left="6085"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pStyle w:val="5"/>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2" w15:restartNumberingAfterBreak="0">
    <w:nsid w:val="0AF76A5C"/>
    <w:multiLevelType w:val="multilevel"/>
    <w:tmpl w:val="4DAE7472"/>
    <w:lvl w:ilvl="0">
      <w:start w:val="1"/>
      <w:numFmt w:val="decimal"/>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202C6CAE"/>
    <w:multiLevelType w:val="hybridMultilevel"/>
    <w:tmpl w:val="BBEE1D64"/>
    <w:lvl w:ilvl="0" w:tplc="857EA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4D43EC"/>
    <w:multiLevelType w:val="hybridMultilevel"/>
    <w:tmpl w:val="634000E0"/>
    <w:lvl w:ilvl="0" w:tplc="B6FC92A6">
      <w:start w:val="1"/>
      <w:numFmt w:val="lowerLetter"/>
      <w:lvlText w:val="%1）"/>
      <w:lvlJc w:val="left"/>
      <w:pPr>
        <w:ind w:left="510" w:hanging="56"/>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4195FD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7EA5B4D"/>
    <w:multiLevelType w:val="hybridMultilevel"/>
    <w:tmpl w:val="487AC0F6"/>
    <w:lvl w:ilvl="0" w:tplc="857EA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CE7BE2"/>
    <w:multiLevelType w:val="multilevel"/>
    <w:tmpl w:val="04090027"/>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8" w15:restartNumberingAfterBreak="0">
    <w:nsid w:val="499A69C6"/>
    <w:multiLevelType w:val="multilevel"/>
    <w:tmpl w:val="22846E84"/>
    <w:lvl w:ilvl="0">
      <w:start w:val="1"/>
      <w:numFmt w:val="decimal"/>
      <w:pStyle w:val="b"/>
      <w:lvlText w:val="[%1] "/>
      <w:lvlJc w:val="left"/>
      <w:pPr>
        <w:tabs>
          <w:tab w:val="num" w:pos="420"/>
        </w:tabs>
        <w:ind w:left="420" w:hanging="420"/>
      </w:pPr>
      <w:rPr>
        <w:rFonts w:hint="eastAsia"/>
        <w:color w:val="auto"/>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6523481F"/>
    <w:multiLevelType w:val="multilevel"/>
    <w:tmpl w:val="4DAE7472"/>
    <w:lvl w:ilvl="0">
      <w:start w:val="1"/>
      <w:numFmt w:val="decimal"/>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6B207E8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82904B8"/>
    <w:multiLevelType w:val="hybridMultilevel"/>
    <w:tmpl w:val="C7E64C04"/>
    <w:lvl w:ilvl="0" w:tplc="35125574">
      <w:start w:val="1"/>
      <w:numFmt w:val="lowerLetter"/>
      <w:lvlText w:val="%1）"/>
      <w:lvlJc w:val="left"/>
      <w:pPr>
        <w:ind w:left="510" w:hanging="56"/>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8"/>
  </w:num>
  <w:num w:numId="3">
    <w:abstractNumId w:val="8"/>
  </w:num>
  <w:num w:numId="4">
    <w:abstractNumId w:val="2"/>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11"/>
  </w:num>
  <w:num w:numId="20">
    <w:abstractNumId w:val="4"/>
  </w:num>
  <w:num w:numId="21">
    <w:abstractNumId w:val="3"/>
  </w:num>
  <w:num w:numId="22">
    <w:abstractNumId w:val="6"/>
  </w:num>
  <w:num w:numId="23">
    <w:abstractNumId w:val="0"/>
  </w:num>
  <w:num w:numId="24">
    <w:abstractNumId w:val="10"/>
  </w:num>
  <w:num w:numId="25">
    <w:abstractNumId w:val="5"/>
  </w:num>
  <w:num w:numId="26">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F81"/>
    <w:rsid w:val="00001A48"/>
    <w:rsid w:val="00017602"/>
    <w:rsid w:val="000204A6"/>
    <w:rsid w:val="00021FD6"/>
    <w:rsid w:val="00031233"/>
    <w:rsid w:val="00031574"/>
    <w:rsid w:val="000337C2"/>
    <w:rsid w:val="00034C93"/>
    <w:rsid w:val="000350F4"/>
    <w:rsid w:val="00042088"/>
    <w:rsid w:val="000437B7"/>
    <w:rsid w:val="00044FED"/>
    <w:rsid w:val="00045006"/>
    <w:rsid w:val="00047484"/>
    <w:rsid w:val="00051EF1"/>
    <w:rsid w:val="000537E2"/>
    <w:rsid w:val="000558ED"/>
    <w:rsid w:val="00055A7A"/>
    <w:rsid w:val="000605F3"/>
    <w:rsid w:val="00065266"/>
    <w:rsid w:val="000655E7"/>
    <w:rsid w:val="0006593B"/>
    <w:rsid w:val="00070537"/>
    <w:rsid w:val="00086468"/>
    <w:rsid w:val="00090594"/>
    <w:rsid w:val="000928F0"/>
    <w:rsid w:val="00092A5F"/>
    <w:rsid w:val="0009306F"/>
    <w:rsid w:val="0009725E"/>
    <w:rsid w:val="000972CA"/>
    <w:rsid w:val="000A3E37"/>
    <w:rsid w:val="000A4842"/>
    <w:rsid w:val="000A7611"/>
    <w:rsid w:val="000B763E"/>
    <w:rsid w:val="000C0114"/>
    <w:rsid w:val="000C3FA9"/>
    <w:rsid w:val="000C5B03"/>
    <w:rsid w:val="000C7097"/>
    <w:rsid w:val="000D38A5"/>
    <w:rsid w:val="000E0E95"/>
    <w:rsid w:val="000E7757"/>
    <w:rsid w:val="000F10CF"/>
    <w:rsid w:val="000F5CB6"/>
    <w:rsid w:val="000F6847"/>
    <w:rsid w:val="00100ED8"/>
    <w:rsid w:val="0010246A"/>
    <w:rsid w:val="00103960"/>
    <w:rsid w:val="0010397C"/>
    <w:rsid w:val="001050EA"/>
    <w:rsid w:val="00110229"/>
    <w:rsid w:val="00110570"/>
    <w:rsid w:val="00115960"/>
    <w:rsid w:val="00117286"/>
    <w:rsid w:val="00121675"/>
    <w:rsid w:val="001232D8"/>
    <w:rsid w:val="00123416"/>
    <w:rsid w:val="00130C3E"/>
    <w:rsid w:val="00141077"/>
    <w:rsid w:val="00141A52"/>
    <w:rsid w:val="00145CC7"/>
    <w:rsid w:val="00145E52"/>
    <w:rsid w:val="00146CD8"/>
    <w:rsid w:val="001507C5"/>
    <w:rsid w:val="00151D97"/>
    <w:rsid w:val="0015550C"/>
    <w:rsid w:val="00160592"/>
    <w:rsid w:val="00162544"/>
    <w:rsid w:val="001664B9"/>
    <w:rsid w:val="00166A4B"/>
    <w:rsid w:val="00172F40"/>
    <w:rsid w:val="00174AF5"/>
    <w:rsid w:val="001751D2"/>
    <w:rsid w:val="0017639A"/>
    <w:rsid w:val="00181F07"/>
    <w:rsid w:val="00185FA3"/>
    <w:rsid w:val="0018706D"/>
    <w:rsid w:val="00187164"/>
    <w:rsid w:val="0019286A"/>
    <w:rsid w:val="00196542"/>
    <w:rsid w:val="001A0980"/>
    <w:rsid w:val="001A3CCB"/>
    <w:rsid w:val="001A7830"/>
    <w:rsid w:val="001B22CA"/>
    <w:rsid w:val="001B3EF8"/>
    <w:rsid w:val="001B6F51"/>
    <w:rsid w:val="001C39E7"/>
    <w:rsid w:val="001C4E6E"/>
    <w:rsid w:val="001C7757"/>
    <w:rsid w:val="001D0CAB"/>
    <w:rsid w:val="001D300B"/>
    <w:rsid w:val="001D4386"/>
    <w:rsid w:val="001D5615"/>
    <w:rsid w:val="001D5E68"/>
    <w:rsid w:val="001F4AED"/>
    <w:rsid w:val="001F66E6"/>
    <w:rsid w:val="00200582"/>
    <w:rsid w:val="0020478B"/>
    <w:rsid w:val="00210B74"/>
    <w:rsid w:val="00212315"/>
    <w:rsid w:val="00220281"/>
    <w:rsid w:val="0022385A"/>
    <w:rsid w:val="00224627"/>
    <w:rsid w:val="00224859"/>
    <w:rsid w:val="002254DB"/>
    <w:rsid w:val="00225BEE"/>
    <w:rsid w:val="0022614E"/>
    <w:rsid w:val="0022684B"/>
    <w:rsid w:val="002273A6"/>
    <w:rsid w:val="00234162"/>
    <w:rsid w:val="00237A81"/>
    <w:rsid w:val="00242326"/>
    <w:rsid w:val="00242BF4"/>
    <w:rsid w:val="00245B68"/>
    <w:rsid w:val="00245BA5"/>
    <w:rsid w:val="002512CB"/>
    <w:rsid w:val="00263FE2"/>
    <w:rsid w:val="00266F7D"/>
    <w:rsid w:val="00271C2A"/>
    <w:rsid w:val="00280497"/>
    <w:rsid w:val="002816CF"/>
    <w:rsid w:val="0028365A"/>
    <w:rsid w:val="002914CF"/>
    <w:rsid w:val="002936BB"/>
    <w:rsid w:val="00293C5E"/>
    <w:rsid w:val="002A38C7"/>
    <w:rsid w:val="002A3E2F"/>
    <w:rsid w:val="002A4C53"/>
    <w:rsid w:val="002A4C87"/>
    <w:rsid w:val="002A5E9D"/>
    <w:rsid w:val="002A6513"/>
    <w:rsid w:val="002A6A21"/>
    <w:rsid w:val="002A72C1"/>
    <w:rsid w:val="002B27BA"/>
    <w:rsid w:val="002B52DB"/>
    <w:rsid w:val="002B57D1"/>
    <w:rsid w:val="002B779E"/>
    <w:rsid w:val="002C17C1"/>
    <w:rsid w:val="002C5A1F"/>
    <w:rsid w:val="002D2EBC"/>
    <w:rsid w:val="002E0192"/>
    <w:rsid w:val="002E346D"/>
    <w:rsid w:val="002E5E18"/>
    <w:rsid w:val="002E7D89"/>
    <w:rsid w:val="002F1390"/>
    <w:rsid w:val="002F6814"/>
    <w:rsid w:val="003039C0"/>
    <w:rsid w:val="003069E6"/>
    <w:rsid w:val="00306C8F"/>
    <w:rsid w:val="00307432"/>
    <w:rsid w:val="00310B34"/>
    <w:rsid w:val="00314ACE"/>
    <w:rsid w:val="00315BE2"/>
    <w:rsid w:val="0032062D"/>
    <w:rsid w:val="00322DB6"/>
    <w:rsid w:val="00323291"/>
    <w:rsid w:val="0032372C"/>
    <w:rsid w:val="00326599"/>
    <w:rsid w:val="003278D3"/>
    <w:rsid w:val="00337026"/>
    <w:rsid w:val="003449D1"/>
    <w:rsid w:val="00346AAB"/>
    <w:rsid w:val="00351A24"/>
    <w:rsid w:val="00356150"/>
    <w:rsid w:val="00360DE2"/>
    <w:rsid w:val="00366150"/>
    <w:rsid w:val="00366B16"/>
    <w:rsid w:val="00370299"/>
    <w:rsid w:val="003711F4"/>
    <w:rsid w:val="0037671B"/>
    <w:rsid w:val="0038167C"/>
    <w:rsid w:val="0038216B"/>
    <w:rsid w:val="003A4DE8"/>
    <w:rsid w:val="003B4D64"/>
    <w:rsid w:val="003B6E57"/>
    <w:rsid w:val="003B7A5C"/>
    <w:rsid w:val="003C4218"/>
    <w:rsid w:val="003C770E"/>
    <w:rsid w:val="003D5218"/>
    <w:rsid w:val="003D6B1C"/>
    <w:rsid w:val="003E72F4"/>
    <w:rsid w:val="003F1195"/>
    <w:rsid w:val="003F1EBF"/>
    <w:rsid w:val="003F2042"/>
    <w:rsid w:val="003F38A3"/>
    <w:rsid w:val="003F3B23"/>
    <w:rsid w:val="003F51F1"/>
    <w:rsid w:val="003F7882"/>
    <w:rsid w:val="00406488"/>
    <w:rsid w:val="00407F46"/>
    <w:rsid w:val="004126B2"/>
    <w:rsid w:val="00414A38"/>
    <w:rsid w:val="00415950"/>
    <w:rsid w:val="00416078"/>
    <w:rsid w:val="00416D27"/>
    <w:rsid w:val="00421345"/>
    <w:rsid w:val="004264DC"/>
    <w:rsid w:val="004315FF"/>
    <w:rsid w:val="00432AAF"/>
    <w:rsid w:val="00435A54"/>
    <w:rsid w:val="004360D8"/>
    <w:rsid w:val="00436B56"/>
    <w:rsid w:val="00440876"/>
    <w:rsid w:val="004424CB"/>
    <w:rsid w:val="00443302"/>
    <w:rsid w:val="00444A63"/>
    <w:rsid w:val="004454F6"/>
    <w:rsid w:val="00447ABA"/>
    <w:rsid w:val="004505A8"/>
    <w:rsid w:val="00451F86"/>
    <w:rsid w:val="00453429"/>
    <w:rsid w:val="00454D17"/>
    <w:rsid w:val="00460CC6"/>
    <w:rsid w:val="00463E3A"/>
    <w:rsid w:val="004667C0"/>
    <w:rsid w:val="00475052"/>
    <w:rsid w:val="0047640D"/>
    <w:rsid w:val="00477A5D"/>
    <w:rsid w:val="004804CD"/>
    <w:rsid w:val="004819B1"/>
    <w:rsid w:val="00482973"/>
    <w:rsid w:val="004847D7"/>
    <w:rsid w:val="004936CC"/>
    <w:rsid w:val="00494A73"/>
    <w:rsid w:val="004A27B6"/>
    <w:rsid w:val="004A3199"/>
    <w:rsid w:val="004B5C23"/>
    <w:rsid w:val="004B67AD"/>
    <w:rsid w:val="004C5557"/>
    <w:rsid w:val="004C624C"/>
    <w:rsid w:val="004D1DB1"/>
    <w:rsid w:val="004D2421"/>
    <w:rsid w:val="004D3D1F"/>
    <w:rsid w:val="004D3E73"/>
    <w:rsid w:val="004E0DB4"/>
    <w:rsid w:val="004E3A8C"/>
    <w:rsid w:val="004F07FE"/>
    <w:rsid w:val="004F4DC6"/>
    <w:rsid w:val="004F5F6C"/>
    <w:rsid w:val="004F634F"/>
    <w:rsid w:val="0050040F"/>
    <w:rsid w:val="00501B43"/>
    <w:rsid w:val="00501C77"/>
    <w:rsid w:val="00504081"/>
    <w:rsid w:val="0050481F"/>
    <w:rsid w:val="00504B82"/>
    <w:rsid w:val="00506455"/>
    <w:rsid w:val="00512F9A"/>
    <w:rsid w:val="00514B6E"/>
    <w:rsid w:val="00515A36"/>
    <w:rsid w:val="005168F2"/>
    <w:rsid w:val="00523355"/>
    <w:rsid w:val="00524428"/>
    <w:rsid w:val="00524A89"/>
    <w:rsid w:val="00526121"/>
    <w:rsid w:val="0053725B"/>
    <w:rsid w:val="005378C3"/>
    <w:rsid w:val="00537C38"/>
    <w:rsid w:val="00540989"/>
    <w:rsid w:val="00541ECF"/>
    <w:rsid w:val="0054387E"/>
    <w:rsid w:val="005441B0"/>
    <w:rsid w:val="005442AE"/>
    <w:rsid w:val="00550FF0"/>
    <w:rsid w:val="00555DE6"/>
    <w:rsid w:val="005712E3"/>
    <w:rsid w:val="005746B9"/>
    <w:rsid w:val="00574B31"/>
    <w:rsid w:val="00576B0C"/>
    <w:rsid w:val="0058057B"/>
    <w:rsid w:val="00583E02"/>
    <w:rsid w:val="005874F5"/>
    <w:rsid w:val="00587E9C"/>
    <w:rsid w:val="00590407"/>
    <w:rsid w:val="00590647"/>
    <w:rsid w:val="00591A9E"/>
    <w:rsid w:val="005931B2"/>
    <w:rsid w:val="005951A8"/>
    <w:rsid w:val="005970FE"/>
    <w:rsid w:val="00597C01"/>
    <w:rsid w:val="005A07F8"/>
    <w:rsid w:val="005A36B9"/>
    <w:rsid w:val="005A4DB2"/>
    <w:rsid w:val="005A5D26"/>
    <w:rsid w:val="005B3916"/>
    <w:rsid w:val="005B61E2"/>
    <w:rsid w:val="005C013A"/>
    <w:rsid w:val="005C3680"/>
    <w:rsid w:val="005C5E25"/>
    <w:rsid w:val="005D01F8"/>
    <w:rsid w:val="005D076C"/>
    <w:rsid w:val="005D7EAF"/>
    <w:rsid w:val="005E0702"/>
    <w:rsid w:val="005E1D18"/>
    <w:rsid w:val="005E2E37"/>
    <w:rsid w:val="005E3173"/>
    <w:rsid w:val="005E42FC"/>
    <w:rsid w:val="005E500E"/>
    <w:rsid w:val="005E7B41"/>
    <w:rsid w:val="005F5CD4"/>
    <w:rsid w:val="006011F9"/>
    <w:rsid w:val="00601CAC"/>
    <w:rsid w:val="0060511B"/>
    <w:rsid w:val="006078E0"/>
    <w:rsid w:val="006173A1"/>
    <w:rsid w:val="006312ED"/>
    <w:rsid w:val="0063173C"/>
    <w:rsid w:val="00632020"/>
    <w:rsid w:val="006340EA"/>
    <w:rsid w:val="0063628A"/>
    <w:rsid w:val="0064274C"/>
    <w:rsid w:val="00645939"/>
    <w:rsid w:val="00647D71"/>
    <w:rsid w:val="00651725"/>
    <w:rsid w:val="00655740"/>
    <w:rsid w:val="006566AF"/>
    <w:rsid w:val="00656FF6"/>
    <w:rsid w:val="00662226"/>
    <w:rsid w:val="00665AD4"/>
    <w:rsid w:val="006667B8"/>
    <w:rsid w:val="00667F81"/>
    <w:rsid w:val="0067273D"/>
    <w:rsid w:val="0067307A"/>
    <w:rsid w:val="00674F4E"/>
    <w:rsid w:val="00676FB8"/>
    <w:rsid w:val="00677FAB"/>
    <w:rsid w:val="00683202"/>
    <w:rsid w:val="00692A9F"/>
    <w:rsid w:val="006979D4"/>
    <w:rsid w:val="00697C20"/>
    <w:rsid w:val="006A0D31"/>
    <w:rsid w:val="006A47F9"/>
    <w:rsid w:val="006A76F2"/>
    <w:rsid w:val="006B1286"/>
    <w:rsid w:val="006B3647"/>
    <w:rsid w:val="006B5D6E"/>
    <w:rsid w:val="006C285E"/>
    <w:rsid w:val="006C5325"/>
    <w:rsid w:val="006D30D1"/>
    <w:rsid w:val="006D7699"/>
    <w:rsid w:val="006E162B"/>
    <w:rsid w:val="006E4089"/>
    <w:rsid w:val="006E4A39"/>
    <w:rsid w:val="006F400D"/>
    <w:rsid w:val="006F78C1"/>
    <w:rsid w:val="00702E8F"/>
    <w:rsid w:val="00710EF5"/>
    <w:rsid w:val="00716124"/>
    <w:rsid w:val="007202D1"/>
    <w:rsid w:val="00723187"/>
    <w:rsid w:val="00723565"/>
    <w:rsid w:val="00725F75"/>
    <w:rsid w:val="00727352"/>
    <w:rsid w:val="0073715B"/>
    <w:rsid w:val="007415C3"/>
    <w:rsid w:val="007423E7"/>
    <w:rsid w:val="00745E01"/>
    <w:rsid w:val="007460F1"/>
    <w:rsid w:val="007553C3"/>
    <w:rsid w:val="00761F14"/>
    <w:rsid w:val="00766F2A"/>
    <w:rsid w:val="0076729D"/>
    <w:rsid w:val="00767305"/>
    <w:rsid w:val="00771D0C"/>
    <w:rsid w:val="00771F55"/>
    <w:rsid w:val="00773A32"/>
    <w:rsid w:val="0078343D"/>
    <w:rsid w:val="007836DF"/>
    <w:rsid w:val="007838A4"/>
    <w:rsid w:val="00787A9F"/>
    <w:rsid w:val="00793554"/>
    <w:rsid w:val="007935BC"/>
    <w:rsid w:val="00795907"/>
    <w:rsid w:val="007A69E6"/>
    <w:rsid w:val="007A6FF4"/>
    <w:rsid w:val="007A7D48"/>
    <w:rsid w:val="007B00EE"/>
    <w:rsid w:val="007B2326"/>
    <w:rsid w:val="007B2DE5"/>
    <w:rsid w:val="007B2F47"/>
    <w:rsid w:val="007C1FB7"/>
    <w:rsid w:val="007C342A"/>
    <w:rsid w:val="007C3AC7"/>
    <w:rsid w:val="007C4478"/>
    <w:rsid w:val="007C6B43"/>
    <w:rsid w:val="007C7EAB"/>
    <w:rsid w:val="007D17FB"/>
    <w:rsid w:val="007D2A5B"/>
    <w:rsid w:val="007D2BD6"/>
    <w:rsid w:val="007D3D20"/>
    <w:rsid w:val="007D4C2D"/>
    <w:rsid w:val="007E2572"/>
    <w:rsid w:val="007E60E2"/>
    <w:rsid w:val="007F06D5"/>
    <w:rsid w:val="007F0979"/>
    <w:rsid w:val="007F0AFF"/>
    <w:rsid w:val="007F16F1"/>
    <w:rsid w:val="007F55B8"/>
    <w:rsid w:val="0080284F"/>
    <w:rsid w:val="00803485"/>
    <w:rsid w:val="00805034"/>
    <w:rsid w:val="008064A8"/>
    <w:rsid w:val="00806836"/>
    <w:rsid w:val="0080697B"/>
    <w:rsid w:val="00812BEB"/>
    <w:rsid w:val="0081543A"/>
    <w:rsid w:val="0081691C"/>
    <w:rsid w:val="00825321"/>
    <w:rsid w:val="00826899"/>
    <w:rsid w:val="00827EC7"/>
    <w:rsid w:val="00832A9D"/>
    <w:rsid w:val="00832AB3"/>
    <w:rsid w:val="008330F5"/>
    <w:rsid w:val="0083352A"/>
    <w:rsid w:val="00833A2C"/>
    <w:rsid w:val="0083444C"/>
    <w:rsid w:val="008413C1"/>
    <w:rsid w:val="00842128"/>
    <w:rsid w:val="008428C1"/>
    <w:rsid w:val="00844DEF"/>
    <w:rsid w:val="008469B2"/>
    <w:rsid w:val="008619B1"/>
    <w:rsid w:val="00862B87"/>
    <w:rsid w:val="008673B3"/>
    <w:rsid w:val="00867B75"/>
    <w:rsid w:val="00870039"/>
    <w:rsid w:val="008706E6"/>
    <w:rsid w:val="008710F6"/>
    <w:rsid w:val="008742F7"/>
    <w:rsid w:val="00875388"/>
    <w:rsid w:val="00877444"/>
    <w:rsid w:val="00877765"/>
    <w:rsid w:val="008808A6"/>
    <w:rsid w:val="00882BC0"/>
    <w:rsid w:val="0088310B"/>
    <w:rsid w:val="008861C1"/>
    <w:rsid w:val="00887016"/>
    <w:rsid w:val="00895269"/>
    <w:rsid w:val="0089694A"/>
    <w:rsid w:val="008A36ED"/>
    <w:rsid w:val="008A472D"/>
    <w:rsid w:val="008B1D88"/>
    <w:rsid w:val="008B7010"/>
    <w:rsid w:val="008B74CA"/>
    <w:rsid w:val="008C50BE"/>
    <w:rsid w:val="008D1894"/>
    <w:rsid w:val="008D1A18"/>
    <w:rsid w:val="008D73A4"/>
    <w:rsid w:val="008F5F1D"/>
    <w:rsid w:val="009002ED"/>
    <w:rsid w:val="009016D1"/>
    <w:rsid w:val="00906BF7"/>
    <w:rsid w:val="009110AE"/>
    <w:rsid w:val="00913EE9"/>
    <w:rsid w:val="009167D1"/>
    <w:rsid w:val="009223B4"/>
    <w:rsid w:val="00925C40"/>
    <w:rsid w:val="009264C9"/>
    <w:rsid w:val="009318DA"/>
    <w:rsid w:val="0093273A"/>
    <w:rsid w:val="00933CFA"/>
    <w:rsid w:val="0093656D"/>
    <w:rsid w:val="00936D2D"/>
    <w:rsid w:val="00937921"/>
    <w:rsid w:val="009447E6"/>
    <w:rsid w:val="00945A5D"/>
    <w:rsid w:val="00951F61"/>
    <w:rsid w:val="00952D91"/>
    <w:rsid w:val="00953395"/>
    <w:rsid w:val="009579E2"/>
    <w:rsid w:val="00962858"/>
    <w:rsid w:val="00963AEE"/>
    <w:rsid w:val="00965678"/>
    <w:rsid w:val="00972DFD"/>
    <w:rsid w:val="00981352"/>
    <w:rsid w:val="009861D9"/>
    <w:rsid w:val="00986FA8"/>
    <w:rsid w:val="00991C8E"/>
    <w:rsid w:val="00993095"/>
    <w:rsid w:val="009A1415"/>
    <w:rsid w:val="009A27B7"/>
    <w:rsid w:val="009A2A18"/>
    <w:rsid w:val="009A2FCC"/>
    <w:rsid w:val="009A70EB"/>
    <w:rsid w:val="009B36DD"/>
    <w:rsid w:val="009B3B8B"/>
    <w:rsid w:val="009B5C28"/>
    <w:rsid w:val="009B5DDD"/>
    <w:rsid w:val="009B6184"/>
    <w:rsid w:val="009B6926"/>
    <w:rsid w:val="009C0471"/>
    <w:rsid w:val="009C06D7"/>
    <w:rsid w:val="009C358F"/>
    <w:rsid w:val="009C54F0"/>
    <w:rsid w:val="009D0B8D"/>
    <w:rsid w:val="009D485F"/>
    <w:rsid w:val="009D5FE9"/>
    <w:rsid w:val="009D6ED0"/>
    <w:rsid w:val="009D79C2"/>
    <w:rsid w:val="009E2C48"/>
    <w:rsid w:val="009E47D7"/>
    <w:rsid w:val="009E5E6C"/>
    <w:rsid w:val="009F02F2"/>
    <w:rsid w:val="009F2A84"/>
    <w:rsid w:val="009F44FD"/>
    <w:rsid w:val="009F53EE"/>
    <w:rsid w:val="009F654D"/>
    <w:rsid w:val="00A00721"/>
    <w:rsid w:val="00A00773"/>
    <w:rsid w:val="00A106D5"/>
    <w:rsid w:val="00A1101D"/>
    <w:rsid w:val="00A12BD0"/>
    <w:rsid w:val="00A1464B"/>
    <w:rsid w:val="00A2128C"/>
    <w:rsid w:val="00A22FCF"/>
    <w:rsid w:val="00A253FB"/>
    <w:rsid w:val="00A25A59"/>
    <w:rsid w:val="00A34592"/>
    <w:rsid w:val="00A42BCF"/>
    <w:rsid w:val="00A4639C"/>
    <w:rsid w:val="00A52165"/>
    <w:rsid w:val="00A56B5A"/>
    <w:rsid w:val="00A61D31"/>
    <w:rsid w:val="00A70C7D"/>
    <w:rsid w:val="00A71FB8"/>
    <w:rsid w:val="00A7488C"/>
    <w:rsid w:val="00A87BBB"/>
    <w:rsid w:val="00A90F87"/>
    <w:rsid w:val="00A94166"/>
    <w:rsid w:val="00A95403"/>
    <w:rsid w:val="00A96F39"/>
    <w:rsid w:val="00A97979"/>
    <w:rsid w:val="00AA0369"/>
    <w:rsid w:val="00AA0448"/>
    <w:rsid w:val="00AA29F1"/>
    <w:rsid w:val="00AA79B4"/>
    <w:rsid w:val="00AB1338"/>
    <w:rsid w:val="00AB3224"/>
    <w:rsid w:val="00AB5600"/>
    <w:rsid w:val="00AC387F"/>
    <w:rsid w:val="00AC4E5C"/>
    <w:rsid w:val="00AC5CC3"/>
    <w:rsid w:val="00AC72EC"/>
    <w:rsid w:val="00AE40BA"/>
    <w:rsid w:val="00AE4181"/>
    <w:rsid w:val="00AE6F2C"/>
    <w:rsid w:val="00AF6458"/>
    <w:rsid w:val="00AF6937"/>
    <w:rsid w:val="00B05B90"/>
    <w:rsid w:val="00B06E4B"/>
    <w:rsid w:val="00B071B2"/>
    <w:rsid w:val="00B073E7"/>
    <w:rsid w:val="00B110F6"/>
    <w:rsid w:val="00B12500"/>
    <w:rsid w:val="00B15965"/>
    <w:rsid w:val="00B166A6"/>
    <w:rsid w:val="00B17CC7"/>
    <w:rsid w:val="00B230AC"/>
    <w:rsid w:val="00B25B17"/>
    <w:rsid w:val="00B26E7C"/>
    <w:rsid w:val="00B47F49"/>
    <w:rsid w:val="00B52EA3"/>
    <w:rsid w:val="00B537BC"/>
    <w:rsid w:val="00B62BF8"/>
    <w:rsid w:val="00B63A38"/>
    <w:rsid w:val="00B63EFC"/>
    <w:rsid w:val="00B66B24"/>
    <w:rsid w:val="00B67412"/>
    <w:rsid w:val="00B70214"/>
    <w:rsid w:val="00B77B69"/>
    <w:rsid w:val="00B8398B"/>
    <w:rsid w:val="00B87665"/>
    <w:rsid w:val="00B90AAD"/>
    <w:rsid w:val="00B9129E"/>
    <w:rsid w:val="00BA0063"/>
    <w:rsid w:val="00BA2227"/>
    <w:rsid w:val="00BA3E00"/>
    <w:rsid w:val="00BA41A5"/>
    <w:rsid w:val="00BB2E26"/>
    <w:rsid w:val="00BB6465"/>
    <w:rsid w:val="00BC271D"/>
    <w:rsid w:val="00BC2A0A"/>
    <w:rsid w:val="00BC4740"/>
    <w:rsid w:val="00BC4948"/>
    <w:rsid w:val="00BC5F2E"/>
    <w:rsid w:val="00BD3497"/>
    <w:rsid w:val="00BD38BA"/>
    <w:rsid w:val="00BD5DFB"/>
    <w:rsid w:val="00BD6F26"/>
    <w:rsid w:val="00BD77D6"/>
    <w:rsid w:val="00BE77AD"/>
    <w:rsid w:val="00BF18AC"/>
    <w:rsid w:val="00BF3958"/>
    <w:rsid w:val="00BF4938"/>
    <w:rsid w:val="00BF5BF1"/>
    <w:rsid w:val="00C02CFE"/>
    <w:rsid w:val="00C10A51"/>
    <w:rsid w:val="00C12C8C"/>
    <w:rsid w:val="00C136C2"/>
    <w:rsid w:val="00C22D7E"/>
    <w:rsid w:val="00C2326E"/>
    <w:rsid w:val="00C23A29"/>
    <w:rsid w:val="00C32111"/>
    <w:rsid w:val="00C36CED"/>
    <w:rsid w:val="00C4057D"/>
    <w:rsid w:val="00C43879"/>
    <w:rsid w:val="00C46F94"/>
    <w:rsid w:val="00C52395"/>
    <w:rsid w:val="00C537CB"/>
    <w:rsid w:val="00C55242"/>
    <w:rsid w:val="00C552F0"/>
    <w:rsid w:val="00C60636"/>
    <w:rsid w:val="00C63E2D"/>
    <w:rsid w:val="00C6433A"/>
    <w:rsid w:val="00C663A5"/>
    <w:rsid w:val="00C66A26"/>
    <w:rsid w:val="00C74BF6"/>
    <w:rsid w:val="00C74FF2"/>
    <w:rsid w:val="00C776B7"/>
    <w:rsid w:val="00C843BC"/>
    <w:rsid w:val="00C84552"/>
    <w:rsid w:val="00C85253"/>
    <w:rsid w:val="00C85810"/>
    <w:rsid w:val="00C86434"/>
    <w:rsid w:val="00C908EC"/>
    <w:rsid w:val="00C91D30"/>
    <w:rsid w:val="00C96330"/>
    <w:rsid w:val="00CA2185"/>
    <w:rsid w:val="00CA45DA"/>
    <w:rsid w:val="00CA5B5F"/>
    <w:rsid w:val="00CB27E6"/>
    <w:rsid w:val="00CB7269"/>
    <w:rsid w:val="00CB74C9"/>
    <w:rsid w:val="00CC11C5"/>
    <w:rsid w:val="00CC35AF"/>
    <w:rsid w:val="00CC6695"/>
    <w:rsid w:val="00CD3AE5"/>
    <w:rsid w:val="00CD5AAC"/>
    <w:rsid w:val="00CE1285"/>
    <w:rsid w:val="00CE2318"/>
    <w:rsid w:val="00CE48DA"/>
    <w:rsid w:val="00CE4FEF"/>
    <w:rsid w:val="00CF2D5D"/>
    <w:rsid w:val="00CF481E"/>
    <w:rsid w:val="00D12B8D"/>
    <w:rsid w:val="00D13E41"/>
    <w:rsid w:val="00D21738"/>
    <w:rsid w:val="00D2246B"/>
    <w:rsid w:val="00D2260A"/>
    <w:rsid w:val="00D23224"/>
    <w:rsid w:val="00D232CD"/>
    <w:rsid w:val="00D32F11"/>
    <w:rsid w:val="00D36FC9"/>
    <w:rsid w:val="00D40A85"/>
    <w:rsid w:val="00D44505"/>
    <w:rsid w:val="00D465B4"/>
    <w:rsid w:val="00D46D1E"/>
    <w:rsid w:val="00D5494E"/>
    <w:rsid w:val="00D57947"/>
    <w:rsid w:val="00D65012"/>
    <w:rsid w:val="00D67BBD"/>
    <w:rsid w:val="00D716D1"/>
    <w:rsid w:val="00D75C74"/>
    <w:rsid w:val="00D77C7E"/>
    <w:rsid w:val="00D822E3"/>
    <w:rsid w:val="00D849AE"/>
    <w:rsid w:val="00DA14FD"/>
    <w:rsid w:val="00DA310B"/>
    <w:rsid w:val="00DA384B"/>
    <w:rsid w:val="00DA60AF"/>
    <w:rsid w:val="00DB2B8F"/>
    <w:rsid w:val="00DD3581"/>
    <w:rsid w:val="00DD3A9C"/>
    <w:rsid w:val="00DD6125"/>
    <w:rsid w:val="00DD6FDF"/>
    <w:rsid w:val="00DE1A2E"/>
    <w:rsid w:val="00DE5082"/>
    <w:rsid w:val="00DE7A1B"/>
    <w:rsid w:val="00DF340F"/>
    <w:rsid w:val="00DF7C0F"/>
    <w:rsid w:val="00E04990"/>
    <w:rsid w:val="00E067BA"/>
    <w:rsid w:val="00E14332"/>
    <w:rsid w:val="00E15D07"/>
    <w:rsid w:val="00E16AA2"/>
    <w:rsid w:val="00E2138A"/>
    <w:rsid w:val="00E22EBE"/>
    <w:rsid w:val="00E2308F"/>
    <w:rsid w:val="00E23D45"/>
    <w:rsid w:val="00E247CC"/>
    <w:rsid w:val="00E25D35"/>
    <w:rsid w:val="00E32EA1"/>
    <w:rsid w:val="00E331EB"/>
    <w:rsid w:val="00E42AE1"/>
    <w:rsid w:val="00E566CB"/>
    <w:rsid w:val="00E5791B"/>
    <w:rsid w:val="00E60F62"/>
    <w:rsid w:val="00E61A28"/>
    <w:rsid w:val="00E63C44"/>
    <w:rsid w:val="00E67187"/>
    <w:rsid w:val="00E71BFC"/>
    <w:rsid w:val="00E72F14"/>
    <w:rsid w:val="00E73995"/>
    <w:rsid w:val="00E8104A"/>
    <w:rsid w:val="00E822B8"/>
    <w:rsid w:val="00E84734"/>
    <w:rsid w:val="00E84A71"/>
    <w:rsid w:val="00E91495"/>
    <w:rsid w:val="00E91D2F"/>
    <w:rsid w:val="00E92431"/>
    <w:rsid w:val="00E956B1"/>
    <w:rsid w:val="00E962FA"/>
    <w:rsid w:val="00E966DC"/>
    <w:rsid w:val="00E96B05"/>
    <w:rsid w:val="00EA4613"/>
    <w:rsid w:val="00EA51D2"/>
    <w:rsid w:val="00EB07A4"/>
    <w:rsid w:val="00EB0F53"/>
    <w:rsid w:val="00EB2112"/>
    <w:rsid w:val="00EB2304"/>
    <w:rsid w:val="00EB2455"/>
    <w:rsid w:val="00EB72C5"/>
    <w:rsid w:val="00EB7A7A"/>
    <w:rsid w:val="00EC0ADB"/>
    <w:rsid w:val="00EC1269"/>
    <w:rsid w:val="00EC366E"/>
    <w:rsid w:val="00EC3C98"/>
    <w:rsid w:val="00EC6341"/>
    <w:rsid w:val="00EC7EB7"/>
    <w:rsid w:val="00ED1E5C"/>
    <w:rsid w:val="00ED3128"/>
    <w:rsid w:val="00ED5A17"/>
    <w:rsid w:val="00ED7E86"/>
    <w:rsid w:val="00EE2DB8"/>
    <w:rsid w:val="00EF24CB"/>
    <w:rsid w:val="00EF373F"/>
    <w:rsid w:val="00EF4BDA"/>
    <w:rsid w:val="00EF51CE"/>
    <w:rsid w:val="00F11580"/>
    <w:rsid w:val="00F12A9F"/>
    <w:rsid w:val="00F2028F"/>
    <w:rsid w:val="00F202EB"/>
    <w:rsid w:val="00F24C42"/>
    <w:rsid w:val="00F266DE"/>
    <w:rsid w:val="00F2681D"/>
    <w:rsid w:val="00F31AA6"/>
    <w:rsid w:val="00F340B4"/>
    <w:rsid w:val="00F352CD"/>
    <w:rsid w:val="00F35993"/>
    <w:rsid w:val="00F3625F"/>
    <w:rsid w:val="00F37AB9"/>
    <w:rsid w:val="00F41D49"/>
    <w:rsid w:val="00F42C99"/>
    <w:rsid w:val="00F44756"/>
    <w:rsid w:val="00F46001"/>
    <w:rsid w:val="00F526F1"/>
    <w:rsid w:val="00F55897"/>
    <w:rsid w:val="00F6585B"/>
    <w:rsid w:val="00F66832"/>
    <w:rsid w:val="00F66C4E"/>
    <w:rsid w:val="00F66FE8"/>
    <w:rsid w:val="00F70831"/>
    <w:rsid w:val="00F762B9"/>
    <w:rsid w:val="00F76DB3"/>
    <w:rsid w:val="00F900A8"/>
    <w:rsid w:val="00F90E65"/>
    <w:rsid w:val="00F94DDF"/>
    <w:rsid w:val="00F97216"/>
    <w:rsid w:val="00FA18D6"/>
    <w:rsid w:val="00FB745B"/>
    <w:rsid w:val="00FC185A"/>
    <w:rsid w:val="00FC4A5F"/>
    <w:rsid w:val="00FD0EBD"/>
    <w:rsid w:val="00FD1482"/>
    <w:rsid w:val="00FD6FB1"/>
    <w:rsid w:val="00FE080D"/>
    <w:rsid w:val="00FE4533"/>
    <w:rsid w:val="00FE4AD1"/>
    <w:rsid w:val="00FE7992"/>
    <w:rsid w:val="00FF1ECC"/>
    <w:rsid w:val="00FF3ECE"/>
    <w:rsid w:val="00FF54EE"/>
    <w:rsid w:val="00FF6A70"/>
    <w:rsid w:val="00FF7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13C193"/>
  <w15:docId w15:val="{8DF0D18A-F926-4FAE-B364-172ABBE6A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0DE2"/>
  </w:style>
  <w:style w:type="paragraph" w:styleId="1">
    <w:name w:val="heading 1"/>
    <w:basedOn w:val="a"/>
    <w:next w:val="a"/>
    <w:qFormat/>
    <w:rsid w:val="0038167C"/>
    <w:pPr>
      <w:keepNext/>
      <w:keepLines/>
      <w:spacing w:before="340" w:after="330" w:line="578" w:lineRule="auto"/>
      <w:outlineLvl w:val="0"/>
    </w:pPr>
    <w:rPr>
      <w:b/>
      <w:bCs/>
      <w:kern w:val="44"/>
      <w:sz w:val="44"/>
      <w:szCs w:val="44"/>
    </w:rPr>
  </w:style>
  <w:style w:type="paragraph" w:styleId="2">
    <w:name w:val="heading 2"/>
    <w:basedOn w:val="a"/>
    <w:next w:val="a"/>
    <w:qFormat/>
    <w:rsid w:val="0038167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38167C"/>
    <w:pPr>
      <w:keepNext/>
      <w:keepLines/>
      <w:spacing w:before="260" w:after="260" w:line="416" w:lineRule="auto"/>
      <w:outlineLvl w:val="2"/>
    </w:pPr>
    <w:rPr>
      <w:b/>
      <w:bCs/>
      <w:sz w:val="32"/>
      <w:szCs w:val="32"/>
    </w:rPr>
  </w:style>
  <w:style w:type="paragraph" w:styleId="5">
    <w:name w:val="heading 5"/>
    <w:basedOn w:val="a"/>
    <w:next w:val="a"/>
    <w:qFormat/>
    <w:rsid w:val="0038167C"/>
    <w:pPr>
      <w:keepNext/>
      <w:keepLines/>
      <w:widowControl w:val="0"/>
      <w:numPr>
        <w:ilvl w:val="4"/>
        <w:numId w:val="1"/>
      </w:numPr>
      <w:spacing w:before="280" w:after="290" w:line="376" w:lineRule="auto"/>
      <w:jc w:val="both"/>
      <w:outlineLvl w:val="4"/>
    </w:pPr>
    <w:rPr>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5A07F8"/>
    <w:pPr>
      <w:shd w:val="clear" w:color="auto" w:fill="000080"/>
    </w:pPr>
  </w:style>
  <w:style w:type="paragraph" w:styleId="a4">
    <w:name w:val="Body Text"/>
    <w:aliases w:val="封面文字"/>
    <w:basedOn w:val="a"/>
    <w:semiHidden/>
    <w:rsid w:val="00D65012"/>
    <w:pPr>
      <w:spacing w:after="220" w:line="180" w:lineRule="atLeast"/>
      <w:ind w:firstLine="476"/>
      <w:jc w:val="center"/>
    </w:pPr>
    <w:rPr>
      <w:spacing w:val="-5"/>
      <w:sz w:val="30"/>
    </w:rPr>
  </w:style>
  <w:style w:type="character" w:customStyle="1" w:styleId="c">
    <w:name w:val="c封面文字"/>
    <w:rsid w:val="00D65012"/>
    <w:rPr>
      <w:rFonts w:ascii="Times New Roman" w:eastAsia="宋体" w:hAnsi="Times New Roman"/>
      <w:spacing w:val="0"/>
      <w:sz w:val="30"/>
    </w:rPr>
  </w:style>
  <w:style w:type="character" w:customStyle="1" w:styleId="c0">
    <w:name w:val="c封面日期"/>
    <w:rsid w:val="00D65012"/>
    <w:rPr>
      <w:rFonts w:ascii="Times New Roman" w:eastAsia="宋体" w:hAnsi="Times New Roman"/>
      <w:spacing w:val="0"/>
      <w:sz w:val="28"/>
    </w:rPr>
  </w:style>
  <w:style w:type="character" w:styleId="a5">
    <w:name w:val="Hyperlink"/>
    <w:uiPriority w:val="99"/>
    <w:rsid w:val="003F51F1"/>
    <w:rPr>
      <w:color w:val="0000FF"/>
      <w:u w:val="single"/>
    </w:rPr>
  </w:style>
  <w:style w:type="paragraph" w:customStyle="1" w:styleId="b0">
    <w:name w:val="b标题 不入目录"/>
    <w:basedOn w:val="a"/>
    <w:next w:val="b4"/>
    <w:rsid w:val="00103960"/>
    <w:pPr>
      <w:pageBreakBefore/>
      <w:widowControl w:val="0"/>
      <w:jc w:val="center"/>
    </w:pPr>
    <w:rPr>
      <w:rFonts w:eastAsia="黑体"/>
      <w:b/>
      <w:kern w:val="2"/>
      <w:sz w:val="30"/>
      <w:szCs w:val="30"/>
    </w:rPr>
  </w:style>
  <w:style w:type="paragraph" w:customStyle="1" w:styleId="b1">
    <w:name w:val="b正文1级标题"/>
    <w:basedOn w:val="1"/>
    <w:next w:val="b4"/>
    <w:rsid w:val="0038167C"/>
    <w:pPr>
      <w:pageBreakBefore/>
      <w:widowControl w:val="0"/>
      <w:numPr>
        <w:numId w:val="1"/>
      </w:numPr>
      <w:spacing w:after="340" w:line="312" w:lineRule="auto"/>
      <w:jc w:val="both"/>
    </w:pPr>
    <w:rPr>
      <w:rFonts w:eastAsia="黑体"/>
      <w:sz w:val="30"/>
    </w:rPr>
  </w:style>
  <w:style w:type="paragraph" w:customStyle="1" w:styleId="b2">
    <w:name w:val="b正文2级标题"/>
    <w:basedOn w:val="2"/>
    <w:next w:val="b4"/>
    <w:rsid w:val="0038167C"/>
    <w:pPr>
      <w:widowControl w:val="0"/>
      <w:numPr>
        <w:ilvl w:val="1"/>
        <w:numId w:val="1"/>
      </w:numPr>
      <w:spacing w:line="312" w:lineRule="auto"/>
      <w:jc w:val="both"/>
    </w:pPr>
    <w:rPr>
      <w:rFonts w:ascii="Times New Roman" w:hAnsi="Times New Roman"/>
      <w:kern w:val="2"/>
      <w:sz w:val="28"/>
    </w:rPr>
  </w:style>
  <w:style w:type="paragraph" w:customStyle="1" w:styleId="b3">
    <w:name w:val="b正文3级标题"/>
    <w:basedOn w:val="3"/>
    <w:next w:val="b4"/>
    <w:rsid w:val="0038167C"/>
    <w:pPr>
      <w:widowControl w:val="0"/>
      <w:numPr>
        <w:ilvl w:val="2"/>
        <w:numId w:val="1"/>
      </w:numPr>
      <w:spacing w:line="312" w:lineRule="auto"/>
      <w:ind w:left="2398" w:hanging="2398"/>
      <w:jc w:val="both"/>
    </w:pPr>
    <w:rPr>
      <w:rFonts w:eastAsia="黑体"/>
      <w:kern w:val="2"/>
      <w:sz w:val="28"/>
    </w:rPr>
  </w:style>
  <w:style w:type="paragraph" w:styleId="20">
    <w:name w:val="toc 2"/>
    <w:basedOn w:val="a"/>
    <w:next w:val="a"/>
    <w:autoRedefine/>
    <w:uiPriority w:val="39"/>
    <w:rsid w:val="009E5E6C"/>
    <w:pPr>
      <w:widowControl w:val="0"/>
      <w:tabs>
        <w:tab w:val="right" w:leader="dot" w:pos="8296"/>
      </w:tabs>
      <w:spacing w:line="312" w:lineRule="auto"/>
      <w:ind w:leftChars="200" w:left="420"/>
      <w:jc w:val="both"/>
    </w:pPr>
    <w:rPr>
      <w:noProof/>
      <w:kern w:val="2"/>
      <w:sz w:val="24"/>
      <w:szCs w:val="24"/>
    </w:rPr>
  </w:style>
  <w:style w:type="paragraph" w:styleId="30">
    <w:name w:val="toc 3"/>
    <w:basedOn w:val="a"/>
    <w:next w:val="a"/>
    <w:autoRedefine/>
    <w:uiPriority w:val="39"/>
    <w:rsid w:val="009E5E6C"/>
    <w:pPr>
      <w:widowControl w:val="0"/>
      <w:tabs>
        <w:tab w:val="right" w:leader="dot" w:pos="8296"/>
      </w:tabs>
      <w:spacing w:line="312" w:lineRule="auto"/>
      <w:ind w:leftChars="400" w:left="400"/>
      <w:jc w:val="both"/>
    </w:pPr>
    <w:rPr>
      <w:noProof/>
      <w:kern w:val="2"/>
      <w:sz w:val="24"/>
      <w:szCs w:val="24"/>
    </w:rPr>
  </w:style>
  <w:style w:type="paragraph" w:styleId="10">
    <w:name w:val="toc 1"/>
    <w:basedOn w:val="a"/>
    <w:next w:val="a"/>
    <w:autoRedefine/>
    <w:uiPriority w:val="39"/>
    <w:rsid w:val="009E5E6C"/>
    <w:pPr>
      <w:widowControl w:val="0"/>
      <w:tabs>
        <w:tab w:val="right" w:leader="dot" w:pos="8296"/>
      </w:tabs>
      <w:spacing w:line="312" w:lineRule="auto"/>
      <w:jc w:val="both"/>
    </w:pPr>
    <w:rPr>
      <w:noProof/>
      <w:kern w:val="2"/>
      <w:sz w:val="24"/>
      <w:szCs w:val="24"/>
    </w:rPr>
  </w:style>
  <w:style w:type="paragraph" w:customStyle="1" w:styleId="b4">
    <w:name w:val="b正文"/>
    <w:basedOn w:val="a"/>
    <w:link w:val="bCharChar"/>
    <w:rsid w:val="00EF4BDA"/>
    <w:pPr>
      <w:widowControl w:val="0"/>
      <w:spacing w:beforeLines="10" w:afterLines="10" w:line="312" w:lineRule="auto"/>
      <w:ind w:firstLineChars="200" w:firstLine="200"/>
      <w:jc w:val="both"/>
    </w:pPr>
    <w:rPr>
      <w:rFonts w:cs="宋体"/>
      <w:kern w:val="2"/>
      <w:sz w:val="24"/>
    </w:rPr>
  </w:style>
  <w:style w:type="character" w:customStyle="1" w:styleId="bCharChar">
    <w:name w:val="b正文 Char Char"/>
    <w:link w:val="b4"/>
    <w:rsid w:val="00EF4BDA"/>
    <w:rPr>
      <w:rFonts w:eastAsia="宋体" w:cs="宋体"/>
      <w:kern w:val="2"/>
      <w:sz w:val="24"/>
      <w:lang w:val="en-US" w:eastAsia="zh-CN" w:bidi="ar-SA"/>
    </w:rPr>
  </w:style>
  <w:style w:type="paragraph" w:styleId="a6">
    <w:name w:val="header"/>
    <w:basedOn w:val="a"/>
    <w:semiHidden/>
    <w:rsid w:val="009110AE"/>
    <w:pPr>
      <w:pBdr>
        <w:bottom w:val="single" w:sz="6" w:space="1" w:color="auto"/>
      </w:pBdr>
      <w:tabs>
        <w:tab w:val="center" w:pos="4153"/>
        <w:tab w:val="right" w:pos="8306"/>
      </w:tabs>
      <w:snapToGrid w:val="0"/>
      <w:jc w:val="center"/>
    </w:pPr>
    <w:rPr>
      <w:sz w:val="18"/>
      <w:szCs w:val="18"/>
    </w:rPr>
  </w:style>
  <w:style w:type="paragraph" w:styleId="a7">
    <w:name w:val="footer"/>
    <w:aliases w:val="b页脚"/>
    <w:basedOn w:val="a"/>
    <w:rsid w:val="00761F14"/>
    <w:pPr>
      <w:tabs>
        <w:tab w:val="center" w:pos="4153"/>
        <w:tab w:val="right" w:pos="8306"/>
      </w:tabs>
      <w:snapToGrid w:val="0"/>
      <w:jc w:val="center"/>
    </w:pPr>
    <w:rPr>
      <w:sz w:val="18"/>
      <w:szCs w:val="18"/>
    </w:rPr>
  </w:style>
  <w:style w:type="paragraph" w:customStyle="1" w:styleId="b5">
    <w:name w:val="b页眉"/>
    <w:basedOn w:val="a"/>
    <w:rsid w:val="00A70C7D"/>
    <w:pPr>
      <w:widowControl w:val="0"/>
      <w:pBdr>
        <w:bottom w:val="single" w:sz="4" w:space="1" w:color="auto"/>
      </w:pBdr>
      <w:jc w:val="center"/>
    </w:pPr>
    <w:rPr>
      <w:kern w:val="2"/>
      <w:sz w:val="21"/>
      <w:szCs w:val="24"/>
    </w:rPr>
  </w:style>
  <w:style w:type="paragraph" w:customStyle="1" w:styleId="b6">
    <w:name w:val="b标题 不编号"/>
    <w:basedOn w:val="1"/>
    <w:next w:val="b4"/>
    <w:rsid w:val="00E84734"/>
    <w:pPr>
      <w:widowControl w:val="0"/>
      <w:spacing w:after="340"/>
      <w:jc w:val="center"/>
    </w:pPr>
    <w:rPr>
      <w:rFonts w:eastAsia="黑体"/>
      <w:sz w:val="30"/>
    </w:rPr>
  </w:style>
  <w:style w:type="paragraph" w:customStyle="1" w:styleId="u">
    <w:name w:val="样式 u标题 不入目录 + 两端对齐"/>
    <w:basedOn w:val="b0"/>
    <w:next w:val="b4"/>
    <w:semiHidden/>
    <w:rsid w:val="00103960"/>
    <w:pPr>
      <w:jc w:val="both"/>
    </w:pPr>
    <w:rPr>
      <w:rFonts w:cs="宋体"/>
      <w:bCs/>
      <w:szCs w:val="20"/>
    </w:rPr>
  </w:style>
  <w:style w:type="character" w:styleId="a8">
    <w:name w:val="FollowedHyperlink"/>
    <w:semiHidden/>
    <w:rsid w:val="00BC4948"/>
    <w:rPr>
      <w:color w:val="800080"/>
      <w:u w:val="single"/>
    </w:rPr>
  </w:style>
  <w:style w:type="table" w:styleId="a9">
    <w:name w:val="Table Grid"/>
    <w:basedOn w:val="a1"/>
    <w:semiHidden/>
    <w:rsid w:val="00B12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
    <w:name w:val="b参考文献条目顺序编码制"/>
    <w:basedOn w:val="a"/>
    <w:rsid w:val="00FA18D6"/>
    <w:pPr>
      <w:widowControl w:val="0"/>
      <w:numPr>
        <w:numId w:val="2"/>
      </w:numPr>
      <w:tabs>
        <w:tab w:val="clear" w:pos="420"/>
        <w:tab w:val="num" w:pos="600"/>
      </w:tabs>
      <w:spacing w:beforeLines="10" w:afterLines="10" w:line="312" w:lineRule="auto"/>
      <w:ind w:left="600" w:hanging="600"/>
      <w:jc w:val="both"/>
    </w:pPr>
    <w:rPr>
      <w:kern w:val="2"/>
      <w:sz w:val="24"/>
      <w:szCs w:val="24"/>
    </w:rPr>
  </w:style>
  <w:style w:type="paragraph" w:customStyle="1" w:styleId="u0">
    <w:name w:val="u参考文献条目著者出版年制"/>
    <w:basedOn w:val="a"/>
    <w:semiHidden/>
    <w:rsid w:val="00EF51CE"/>
    <w:pPr>
      <w:widowControl w:val="0"/>
      <w:spacing w:line="312" w:lineRule="auto"/>
      <w:ind w:left="200" w:hangingChars="200" w:hanging="200"/>
      <w:jc w:val="both"/>
    </w:pPr>
    <w:rPr>
      <w:kern w:val="2"/>
      <w:sz w:val="24"/>
      <w:szCs w:val="24"/>
    </w:rPr>
  </w:style>
  <w:style w:type="paragraph" w:customStyle="1" w:styleId="0101">
    <w:name w:val="样式 正文 + 黑体 加粗 蓝色 段前: 0.1 行 段后: 0.1 行"/>
    <w:basedOn w:val="a"/>
    <w:semiHidden/>
    <w:rsid w:val="006667B8"/>
    <w:pPr>
      <w:shd w:val="clear" w:color="auto" w:fill="FFFF99"/>
      <w:spacing w:before="24" w:after="24" w:line="360" w:lineRule="auto"/>
    </w:pPr>
    <w:rPr>
      <w:rFonts w:ascii="黑体" w:eastAsia="黑体" w:hAnsi="黑体"/>
      <w:b/>
      <w:bCs/>
      <w:color w:val="0000FF"/>
    </w:rPr>
  </w:style>
  <w:style w:type="paragraph" w:customStyle="1" w:styleId="20101">
    <w:name w:val="样式 正文 + 首行缩进:  2 字符 段前: 0.1 行 段后: 0.1 行 图案: 清除 (浅青绿)"/>
    <w:basedOn w:val="a"/>
    <w:semiHidden/>
    <w:rsid w:val="00121675"/>
    <w:pPr>
      <w:shd w:val="clear" w:color="auto" w:fill="CCFFFF"/>
      <w:spacing w:before="24" w:after="24" w:line="360" w:lineRule="auto"/>
      <w:ind w:firstLine="482"/>
    </w:pPr>
    <w:rPr>
      <w:b/>
      <w:shd w:val="clear" w:color="auto" w:fill="CCFFFF"/>
    </w:rPr>
  </w:style>
  <w:style w:type="paragraph" w:customStyle="1" w:styleId="z20101">
    <w:name w:val="样式 z正文 + 首行缩进:  2 字符 段前: 0.1 行 段后: 0.1 行"/>
    <w:basedOn w:val="b4"/>
    <w:semiHidden/>
    <w:rsid w:val="001751D2"/>
    <w:pPr>
      <w:spacing w:before="24" w:after="24"/>
      <w:ind w:firstLine="482"/>
    </w:pPr>
  </w:style>
  <w:style w:type="paragraph" w:customStyle="1" w:styleId="z">
    <w:name w:val="样式 z正文 + 宋体 五号 黑色"/>
    <w:basedOn w:val="b4"/>
    <w:semiHidden/>
    <w:rsid w:val="001751D2"/>
    <w:rPr>
      <w:rFonts w:ascii="宋体" w:hAnsi="宋体"/>
      <w:color w:val="000000"/>
      <w:sz w:val="21"/>
    </w:rPr>
  </w:style>
  <w:style w:type="paragraph" w:customStyle="1" w:styleId="z201010">
    <w:name w:val="样式 z正文 + 黑体 加粗 首行缩进:  2 字符 段前: 0.1 行 段后: 0.1 行"/>
    <w:basedOn w:val="b4"/>
    <w:semiHidden/>
    <w:rsid w:val="001751D2"/>
    <w:pPr>
      <w:spacing w:before="24" w:after="24"/>
      <w:ind w:firstLine="482"/>
    </w:pPr>
    <w:rPr>
      <w:rFonts w:ascii="黑体" w:eastAsia="黑体" w:hAnsi="黑体"/>
      <w:b/>
      <w:bCs/>
    </w:rPr>
  </w:style>
  <w:style w:type="paragraph" w:customStyle="1" w:styleId="z010105">
    <w:name w:val="样式 z正文 + 段前: 0.1 行 段后: 0.1 行 方框: (单实线 红色  0.5 磅 行宽)"/>
    <w:basedOn w:val="b4"/>
    <w:semiHidden/>
    <w:rsid w:val="001751D2"/>
    <w:pPr>
      <w:pBdr>
        <w:top w:val="single" w:sz="4" w:space="1" w:color="FF0000"/>
        <w:left w:val="single" w:sz="4" w:space="4" w:color="FF0000"/>
        <w:bottom w:val="single" w:sz="4" w:space="1" w:color="FF0000"/>
        <w:right w:val="single" w:sz="4" w:space="4" w:color="FF0000"/>
      </w:pBdr>
      <w:spacing w:before="24" w:after="24"/>
      <w:ind w:firstLineChars="400" w:firstLine="960"/>
    </w:pPr>
  </w:style>
  <w:style w:type="paragraph" w:customStyle="1" w:styleId="z0">
    <w:name w:val="样式 z正文 + 黑体"/>
    <w:basedOn w:val="b4"/>
    <w:link w:val="zChar"/>
    <w:semiHidden/>
    <w:rsid w:val="001751D2"/>
    <w:rPr>
      <w:rFonts w:ascii="黑体" w:eastAsia="黑体" w:hAnsi="黑体"/>
    </w:rPr>
  </w:style>
  <w:style w:type="character" w:customStyle="1" w:styleId="zChar">
    <w:name w:val="样式 z正文 + 黑体 Char"/>
    <w:link w:val="z0"/>
    <w:rsid w:val="001751D2"/>
    <w:rPr>
      <w:rFonts w:ascii="黑体" w:eastAsia="黑体" w:hAnsi="黑体" w:cs="宋体"/>
      <w:kern w:val="2"/>
      <w:sz w:val="24"/>
      <w:lang w:val="en-US" w:eastAsia="zh-CN" w:bidi="ar-SA"/>
    </w:rPr>
  </w:style>
  <w:style w:type="paragraph" w:customStyle="1" w:styleId="z1">
    <w:name w:val="样式 z正文 + 红色 图案: 清除 (粉红)"/>
    <w:basedOn w:val="b4"/>
    <w:link w:val="zChar0"/>
    <w:semiHidden/>
    <w:rsid w:val="001751D2"/>
    <w:rPr>
      <w:color w:val="FF0000"/>
      <w:shd w:val="clear" w:color="auto" w:fill="FF00FF"/>
    </w:rPr>
  </w:style>
  <w:style w:type="character" w:customStyle="1" w:styleId="zChar0">
    <w:name w:val="样式 z正文 + 红色 图案: 清除 (粉红) Char"/>
    <w:link w:val="z1"/>
    <w:rsid w:val="001751D2"/>
    <w:rPr>
      <w:rFonts w:eastAsia="宋体" w:cs="宋体"/>
      <w:color w:val="FF0000"/>
      <w:kern w:val="2"/>
      <w:sz w:val="24"/>
      <w:shd w:val="clear" w:color="auto" w:fill="FF00FF"/>
      <w:lang w:val="en-US" w:eastAsia="zh-CN" w:bidi="ar-SA"/>
    </w:rPr>
  </w:style>
  <w:style w:type="paragraph" w:customStyle="1" w:styleId="z2">
    <w:name w:val="样式 z正文 + 黑体 加粗"/>
    <w:basedOn w:val="b4"/>
    <w:link w:val="zChar1"/>
    <w:semiHidden/>
    <w:rsid w:val="001751D2"/>
    <w:rPr>
      <w:rFonts w:ascii="黑体" w:eastAsia="黑体" w:hAnsi="黑体"/>
      <w:b/>
      <w:bCs/>
    </w:rPr>
  </w:style>
  <w:style w:type="character" w:customStyle="1" w:styleId="zChar1">
    <w:name w:val="样式 z正文 + 黑体 加粗 Char"/>
    <w:link w:val="z2"/>
    <w:rsid w:val="001751D2"/>
    <w:rPr>
      <w:rFonts w:ascii="黑体" w:eastAsia="黑体" w:hAnsi="黑体" w:cs="宋体"/>
      <w:b/>
      <w:bCs/>
      <w:kern w:val="2"/>
      <w:sz w:val="24"/>
      <w:lang w:val="en-US" w:eastAsia="zh-CN" w:bidi="ar-SA"/>
    </w:rPr>
  </w:style>
  <w:style w:type="paragraph" w:customStyle="1" w:styleId="z11">
    <w:name w:val="样式 z正文 + 宋体 11 磅 黑色"/>
    <w:basedOn w:val="b4"/>
    <w:semiHidden/>
    <w:rsid w:val="001751D2"/>
    <w:rPr>
      <w:rFonts w:ascii="宋体" w:hAnsi="宋体"/>
      <w:color w:val="000000"/>
      <w:sz w:val="22"/>
    </w:rPr>
  </w:style>
  <w:style w:type="paragraph" w:customStyle="1" w:styleId="z201011">
    <w:name w:val="样式 z正文 + 加粗 红色 首行缩进:  2 字符 段前: 0.1 行 段后: 0.1 行"/>
    <w:basedOn w:val="b4"/>
    <w:semiHidden/>
    <w:rsid w:val="009A27B7"/>
    <w:pPr>
      <w:shd w:val="clear" w:color="auto" w:fill="C0C0C0"/>
      <w:spacing w:before="24" w:after="24"/>
      <w:ind w:firstLine="482"/>
    </w:pPr>
    <w:rPr>
      <w:b/>
      <w:bCs/>
      <w:color w:val="FF0000"/>
    </w:rPr>
  </w:style>
  <w:style w:type="paragraph" w:customStyle="1" w:styleId="z3">
    <w:name w:val="样式 z正文 + 黑体 加粗 红色"/>
    <w:basedOn w:val="b4"/>
    <w:link w:val="zChar2"/>
    <w:semiHidden/>
    <w:rsid w:val="009A27B7"/>
    <w:rPr>
      <w:rFonts w:ascii="黑体" w:eastAsia="黑体" w:hAnsi="黑体"/>
      <w:b/>
      <w:bCs/>
      <w:color w:val="FF0000"/>
    </w:rPr>
  </w:style>
  <w:style w:type="character" w:customStyle="1" w:styleId="zChar2">
    <w:name w:val="样式 z正文 + 黑体 加粗 红色 Char"/>
    <w:link w:val="z3"/>
    <w:rsid w:val="009A27B7"/>
    <w:rPr>
      <w:rFonts w:ascii="黑体" w:eastAsia="黑体" w:hAnsi="黑体" w:cs="宋体"/>
      <w:b/>
      <w:bCs/>
      <w:color w:val="FF0000"/>
      <w:kern w:val="2"/>
      <w:sz w:val="24"/>
      <w:lang w:val="en-US" w:eastAsia="zh-CN" w:bidi="ar-SA"/>
    </w:rPr>
  </w:style>
  <w:style w:type="paragraph" w:customStyle="1" w:styleId="z4">
    <w:name w:val="样式 z正文 + 红色"/>
    <w:basedOn w:val="b4"/>
    <w:link w:val="zChar3"/>
    <w:semiHidden/>
    <w:rsid w:val="009A27B7"/>
    <w:rPr>
      <w:color w:val="FF0000"/>
    </w:rPr>
  </w:style>
  <w:style w:type="character" w:customStyle="1" w:styleId="zChar3">
    <w:name w:val="样式 z正文 + 红色 Char"/>
    <w:link w:val="z4"/>
    <w:rsid w:val="009A27B7"/>
    <w:rPr>
      <w:rFonts w:eastAsia="宋体" w:cs="宋体"/>
      <w:color w:val="FF0000"/>
      <w:kern w:val="2"/>
      <w:sz w:val="24"/>
      <w:lang w:val="en-US" w:eastAsia="zh-CN" w:bidi="ar-SA"/>
    </w:rPr>
  </w:style>
  <w:style w:type="paragraph" w:customStyle="1" w:styleId="z5">
    <w:name w:val="样式 z正文 + 宋体"/>
    <w:basedOn w:val="b4"/>
    <w:link w:val="zChar4"/>
    <w:semiHidden/>
    <w:rsid w:val="009A27B7"/>
    <w:rPr>
      <w:rFonts w:ascii="宋体" w:hAnsi="宋体"/>
    </w:rPr>
  </w:style>
  <w:style w:type="character" w:customStyle="1" w:styleId="zChar4">
    <w:name w:val="样式 z正文 + 宋体 Char"/>
    <w:link w:val="z5"/>
    <w:rsid w:val="009A27B7"/>
    <w:rPr>
      <w:rFonts w:ascii="宋体" w:eastAsia="宋体" w:hAnsi="宋体" w:cs="宋体"/>
      <w:kern w:val="2"/>
      <w:sz w:val="24"/>
      <w:lang w:val="en-US" w:eastAsia="zh-CN" w:bidi="ar-SA"/>
    </w:rPr>
  </w:style>
  <w:style w:type="paragraph" w:customStyle="1" w:styleId="z2010100">
    <w:name w:val="样式 z正文 + 黑体 首行缩进:  2 字符 段前: 0.1 行 段后: 0.1 行 方框: (单实线 红色  0..."/>
    <w:basedOn w:val="b4"/>
    <w:semiHidden/>
    <w:rsid w:val="009A27B7"/>
    <w:pPr>
      <w:pBdr>
        <w:top w:val="single" w:sz="4" w:space="1" w:color="FF0000"/>
        <w:left w:val="single" w:sz="4" w:space="4" w:color="FF0000"/>
        <w:bottom w:val="single" w:sz="4" w:space="1" w:color="FF0000"/>
        <w:right w:val="single" w:sz="4" w:space="4" w:color="FF0000"/>
      </w:pBdr>
      <w:spacing w:before="24" w:after="24"/>
      <w:ind w:firstLine="480"/>
    </w:pPr>
    <w:rPr>
      <w:rFonts w:ascii="黑体" w:eastAsia="黑体"/>
    </w:rPr>
  </w:style>
  <w:style w:type="paragraph" w:customStyle="1" w:styleId="z201012">
    <w:name w:val="样式 z正文 + 黑体 首行缩进:  2 字符 段前: 0.1 行 段后: 0.1 行"/>
    <w:basedOn w:val="b4"/>
    <w:semiHidden/>
    <w:rsid w:val="009A27B7"/>
    <w:pPr>
      <w:spacing w:before="24" w:after="24"/>
      <w:ind w:firstLine="480"/>
    </w:pPr>
    <w:rPr>
      <w:rFonts w:ascii="黑体" w:eastAsia="黑体"/>
    </w:rPr>
  </w:style>
  <w:style w:type="paragraph" w:customStyle="1" w:styleId="z2010101">
    <w:name w:val="样式 z正文 + 宋体 首行缩进:  2 字符 段前: 0.1 行 段后: 0.1 行 方框: (单实线 红色  0..."/>
    <w:basedOn w:val="b4"/>
    <w:semiHidden/>
    <w:rsid w:val="009A27B7"/>
    <w:pPr>
      <w:pBdr>
        <w:top w:val="single" w:sz="4" w:space="1" w:color="FF0000"/>
        <w:left w:val="single" w:sz="4" w:space="4" w:color="FF0000"/>
        <w:bottom w:val="single" w:sz="4" w:space="1" w:color="FF0000"/>
        <w:right w:val="single" w:sz="4" w:space="4" w:color="FF0000"/>
      </w:pBdr>
      <w:spacing w:before="24" w:after="24"/>
      <w:ind w:firstLine="480"/>
    </w:pPr>
    <w:rPr>
      <w:rFonts w:ascii="宋体"/>
    </w:rPr>
  </w:style>
  <w:style w:type="paragraph" w:customStyle="1" w:styleId="z2010105">
    <w:name w:val="样式 z正文 + 首行缩进:  2 字符 段前: 0.1 行 段后: 0.1 行 方框: (单实线 红色  0.5 磅..."/>
    <w:basedOn w:val="b4"/>
    <w:semiHidden/>
    <w:rsid w:val="009A27B7"/>
    <w:pPr>
      <w:pBdr>
        <w:top w:val="single" w:sz="4" w:space="1" w:color="FF0000"/>
        <w:left w:val="single" w:sz="4" w:space="4" w:color="FF0000"/>
        <w:bottom w:val="single" w:sz="4" w:space="1" w:color="FF0000"/>
        <w:right w:val="single" w:sz="4" w:space="4" w:color="FF0000"/>
      </w:pBdr>
      <w:spacing w:before="24" w:after="24"/>
      <w:ind w:firstLine="480"/>
    </w:pPr>
  </w:style>
  <w:style w:type="paragraph" w:customStyle="1" w:styleId="z6">
    <w:name w:val="样式 z正文 + 加粗 红色 图案: 清除 (浅青绿)"/>
    <w:basedOn w:val="b4"/>
    <w:link w:val="zChar5"/>
    <w:semiHidden/>
    <w:rsid w:val="009A27B7"/>
    <w:rPr>
      <w:b/>
      <w:bCs/>
      <w:color w:val="FF0000"/>
      <w:shd w:val="clear" w:color="auto" w:fill="CCFFFF"/>
    </w:rPr>
  </w:style>
  <w:style w:type="character" w:customStyle="1" w:styleId="zChar5">
    <w:name w:val="样式 z正文 + 加粗 红色 图案: 清除 (浅青绿) Char"/>
    <w:link w:val="z6"/>
    <w:rsid w:val="009A27B7"/>
    <w:rPr>
      <w:rFonts w:eastAsia="宋体" w:cs="宋体"/>
      <w:b/>
      <w:bCs/>
      <w:color w:val="FF0000"/>
      <w:kern w:val="2"/>
      <w:sz w:val="24"/>
      <w:shd w:val="clear" w:color="auto" w:fill="CCFFFF"/>
      <w:lang w:val="en-US" w:eastAsia="zh-CN" w:bidi="ar-SA"/>
    </w:rPr>
  </w:style>
  <w:style w:type="paragraph" w:customStyle="1" w:styleId="z0101">
    <w:name w:val="样式 z正文 + 黑体 加粗 红色 居中 段前: 0.1 行 段后: 0.1 行"/>
    <w:basedOn w:val="b4"/>
    <w:semiHidden/>
    <w:rsid w:val="009A27B7"/>
    <w:pPr>
      <w:spacing w:before="24" w:after="24"/>
      <w:ind w:firstLineChars="0" w:firstLine="0"/>
      <w:jc w:val="center"/>
    </w:pPr>
    <w:rPr>
      <w:rFonts w:ascii="黑体" w:eastAsia="黑体" w:hAnsi="黑体"/>
      <w:b/>
      <w:bCs/>
      <w:color w:val="FF0000"/>
    </w:rPr>
  </w:style>
  <w:style w:type="paragraph" w:customStyle="1" w:styleId="z7">
    <w:name w:val="样式 z正文 + 图案: 清除 (浅青绿)"/>
    <w:basedOn w:val="b4"/>
    <w:link w:val="zChar6"/>
    <w:semiHidden/>
    <w:rsid w:val="009A27B7"/>
    <w:rPr>
      <w:shd w:val="clear" w:color="auto" w:fill="CCFFFF"/>
    </w:rPr>
  </w:style>
  <w:style w:type="character" w:customStyle="1" w:styleId="zChar6">
    <w:name w:val="样式 z正文 + 图案: 清除 (浅青绿) Char"/>
    <w:link w:val="z7"/>
    <w:rsid w:val="009A27B7"/>
    <w:rPr>
      <w:rFonts w:eastAsia="宋体" w:cs="宋体"/>
      <w:kern w:val="2"/>
      <w:sz w:val="24"/>
      <w:shd w:val="clear" w:color="auto" w:fill="CCFFFF"/>
      <w:lang w:val="en-US" w:eastAsia="zh-CN" w:bidi="ar-SA"/>
    </w:rPr>
  </w:style>
  <w:style w:type="paragraph" w:customStyle="1" w:styleId="z110101">
    <w:name w:val="样式 z正文 + 宋体 11 磅 黑色 段前: 0.1 行 段后: 0.1 行"/>
    <w:basedOn w:val="b4"/>
    <w:semiHidden/>
    <w:rsid w:val="009A27B7"/>
    <w:pPr>
      <w:spacing w:before="24" w:after="24"/>
      <w:ind w:firstLineChars="0" w:firstLine="0"/>
    </w:pPr>
    <w:rPr>
      <w:rFonts w:ascii="宋体"/>
      <w:color w:val="000000"/>
      <w:sz w:val="22"/>
    </w:rPr>
  </w:style>
  <w:style w:type="paragraph" w:customStyle="1" w:styleId="b7">
    <w:name w:val="b图标题"/>
    <w:basedOn w:val="a"/>
    <w:next w:val="b4"/>
    <w:rsid w:val="006A76F2"/>
    <w:pPr>
      <w:widowControl w:val="0"/>
      <w:spacing w:beforeLines="50" w:afterLines="150" w:line="360" w:lineRule="auto"/>
      <w:jc w:val="center"/>
    </w:pPr>
    <w:rPr>
      <w:rFonts w:eastAsia="黑体"/>
      <w:b/>
      <w:kern w:val="2"/>
      <w:sz w:val="21"/>
      <w:szCs w:val="24"/>
    </w:rPr>
  </w:style>
  <w:style w:type="paragraph" w:customStyle="1" w:styleId="u1">
    <w:name w:val="u图标题"/>
    <w:basedOn w:val="a"/>
    <w:next w:val="a"/>
    <w:semiHidden/>
    <w:rsid w:val="006A76F2"/>
    <w:pPr>
      <w:widowControl w:val="0"/>
      <w:spacing w:beforeLines="50" w:afterLines="150" w:line="360" w:lineRule="auto"/>
      <w:jc w:val="center"/>
    </w:pPr>
    <w:rPr>
      <w:rFonts w:eastAsia="黑体"/>
      <w:b/>
      <w:kern w:val="2"/>
      <w:sz w:val="21"/>
      <w:szCs w:val="24"/>
    </w:rPr>
  </w:style>
  <w:style w:type="paragraph" w:customStyle="1" w:styleId="b8">
    <w:name w:val="b表标题"/>
    <w:basedOn w:val="a"/>
    <w:next w:val="b4"/>
    <w:rsid w:val="0080697B"/>
    <w:pPr>
      <w:widowControl w:val="0"/>
      <w:spacing w:beforeLines="150" w:afterLines="50" w:line="360" w:lineRule="auto"/>
      <w:jc w:val="center"/>
    </w:pPr>
    <w:rPr>
      <w:rFonts w:eastAsia="黑体"/>
      <w:b/>
      <w:kern w:val="2"/>
      <w:sz w:val="21"/>
      <w:szCs w:val="24"/>
    </w:rPr>
  </w:style>
  <w:style w:type="paragraph" w:customStyle="1" w:styleId="b9">
    <w:name w:val="b脚注"/>
    <w:basedOn w:val="a"/>
    <w:rsid w:val="00761F14"/>
    <w:pPr>
      <w:widowControl w:val="0"/>
      <w:spacing w:before="100" w:beforeAutospacing="1" w:after="100" w:afterAutospacing="1"/>
      <w:jc w:val="both"/>
    </w:pPr>
    <w:rPr>
      <w:kern w:val="2"/>
      <w:sz w:val="21"/>
      <w:szCs w:val="24"/>
    </w:rPr>
  </w:style>
  <w:style w:type="paragraph" w:styleId="aa">
    <w:name w:val="footnote text"/>
    <w:basedOn w:val="a"/>
    <w:semiHidden/>
    <w:rsid w:val="009C358F"/>
    <w:pPr>
      <w:snapToGrid w:val="0"/>
    </w:pPr>
    <w:rPr>
      <w:sz w:val="18"/>
      <w:szCs w:val="18"/>
    </w:rPr>
  </w:style>
  <w:style w:type="character" w:styleId="ab">
    <w:name w:val="footnote reference"/>
    <w:semiHidden/>
    <w:rsid w:val="009C358F"/>
    <w:rPr>
      <w:vertAlign w:val="superscript"/>
    </w:rPr>
  </w:style>
  <w:style w:type="character" w:styleId="ac">
    <w:name w:val="Placeholder Text"/>
    <w:basedOn w:val="a0"/>
    <w:uiPriority w:val="99"/>
    <w:semiHidden/>
    <w:rsid w:val="0093273A"/>
    <w:rPr>
      <w:color w:val="808080"/>
    </w:rPr>
  </w:style>
  <w:style w:type="paragraph" w:styleId="ad">
    <w:name w:val="List Paragraph"/>
    <w:basedOn w:val="a"/>
    <w:uiPriority w:val="34"/>
    <w:qFormat/>
    <w:rsid w:val="00E91D2F"/>
    <w:pPr>
      <w:ind w:firstLineChars="200" w:firstLine="420"/>
    </w:pPr>
  </w:style>
  <w:style w:type="paragraph" w:styleId="ae">
    <w:name w:val="caption"/>
    <w:basedOn w:val="a"/>
    <w:next w:val="a"/>
    <w:unhideWhenUsed/>
    <w:qFormat/>
    <w:rsid w:val="00280497"/>
    <w:rPr>
      <w:rFonts w:asciiTheme="majorHAnsi" w:eastAsia="黑体" w:hAnsiTheme="majorHAnsi" w:cstheme="majorBidi"/>
    </w:rPr>
  </w:style>
  <w:style w:type="paragraph" w:styleId="af">
    <w:name w:val="Balloon Text"/>
    <w:basedOn w:val="a"/>
    <w:link w:val="Char"/>
    <w:rsid w:val="00224627"/>
    <w:rPr>
      <w:sz w:val="18"/>
      <w:szCs w:val="18"/>
    </w:rPr>
  </w:style>
  <w:style w:type="character" w:customStyle="1" w:styleId="Char">
    <w:name w:val="批注框文本 Char"/>
    <w:basedOn w:val="a0"/>
    <w:link w:val="af"/>
    <w:rsid w:val="00224627"/>
    <w:rPr>
      <w:sz w:val="18"/>
      <w:szCs w:val="18"/>
    </w:rPr>
  </w:style>
  <w:style w:type="character" w:styleId="af0">
    <w:name w:val="annotation reference"/>
    <w:basedOn w:val="a0"/>
    <w:rsid w:val="00224627"/>
    <w:rPr>
      <w:sz w:val="21"/>
      <w:szCs w:val="21"/>
    </w:rPr>
  </w:style>
  <w:style w:type="paragraph" w:styleId="af1">
    <w:name w:val="annotation text"/>
    <w:basedOn w:val="a"/>
    <w:link w:val="Char0"/>
    <w:rsid w:val="00224627"/>
  </w:style>
  <w:style w:type="character" w:customStyle="1" w:styleId="Char0">
    <w:name w:val="批注文字 Char"/>
    <w:basedOn w:val="a0"/>
    <w:link w:val="af1"/>
    <w:rsid w:val="00224627"/>
  </w:style>
  <w:style w:type="paragraph" w:styleId="af2">
    <w:name w:val="annotation subject"/>
    <w:basedOn w:val="af1"/>
    <w:next w:val="af1"/>
    <w:link w:val="Char1"/>
    <w:rsid w:val="00224627"/>
    <w:rPr>
      <w:b/>
      <w:bCs/>
    </w:rPr>
  </w:style>
  <w:style w:type="character" w:customStyle="1" w:styleId="Char1">
    <w:name w:val="批注主题 Char"/>
    <w:basedOn w:val="Char0"/>
    <w:link w:val="af2"/>
    <w:rsid w:val="002246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ikipedia.kfd.me/zh-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49BF9-4146-4C8D-B592-215CFC384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2525</Words>
  <Characters>14399</Characters>
  <Application>Microsoft Office Word</Application>
  <DocSecurity>0</DocSecurity>
  <Lines>119</Lines>
  <Paragraphs>33</Paragraphs>
  <ScaleCrop>false</ScaleCrop>
  <Company/>
  <LinksUpToDate>false</LinksUpToDate>
  <CharactersWithSpaces>16891</CharactersWithSpaces>
  <SharedDoc>false</SharedDoc>
  <HLinks>
    <vt:vector size="690" baseType="variant">
      <vt:variant>
        <vt:i4>1144165693</vt:i4>
      </vt:variant>
      <vt:variant>
        <vt:i4>739</vt:i4>
      </vt:variant>
      <vt:variant>
        <vt:i4>0</vt:i4>
      </vt:variant>
      <vt:variant>
        <vt:i4>5</vt:i4>
      </vt:variant>
      <vt:variant>
        <vt:lpwstr/>
      </vt:variant>
      <vt:variant>
        <vt:lpwstr>选题报告编制简要指南</vt:lpwstr>
      </vt:variant>
      <vt:variant>
        <vt:i4>1144165693</vt:i4>
      </vt:variant>
      <vt:variant>
        <vt:i4>736</vt:i4>
      </vt:variant>
      <vt:variant>
        <vt:i4>0</vt:i4>
      </vt:variant>
      <vt:variant>
        <vt:i4>5</vt:i4>
      </vt:variant>
      <vt:variant>
        <vt:lpwstr/>
      </vt:variant>
      <vt:variant>
        <vt:lpwstr>选题报告编制简要指南</vt:lpwstr>
      </vt:variant>
      <vt:variant>
        <vt:i4>1144165693</vt:i4>
      </vt:variant>
      <vt:variant>
        <vt:i4>733</vt:i4>
      </vt:variant>
      <vt:variant>
        <vt:i4>0</vt:i4>
      </vt:variant>
      <vt:variant>
        <vt:i4>5</vt:i4>
      </vt:variant>
      <vt:variant>
        <vt:lpwstr/>
      </vt:variant>
      <vt:variant>
        <vt:lpwstr>选题报告编制简要指南</vt:lpwstr>
      </vt:variant>
      <vt:variant>
        <vt:i4>1144165693</vt:i4>
      </vt:variant>
      <vt:variant>
        <vt:i4>730</vt:i4>
      </vt:variant>
      <vt:variant>
        <vt:i4>0</vt:i4>
      </vt:variant>
      <vt:variant>
        <vt:i4>5</vt:i4>
      </vt:variant>
      <vt:variant>
        <vt:lpwstr/>
      </vt:variant>
      <vt:variant>
        <vt:lpwstr>选题报告编制简要指南</vt:lpwstr>
      </vt:variant>
      <vt:variant>
        <vt:i4>1144165693</vt:i4>
      </vt:variant>
      <vt:variant>
        <vt:i4>727</vt:i4>
      </vt:variant>
      <vt:variant>
        <vt:i4>0</vt:i4>
      </vt:variant>
      <vt:variant>
        <vt:i4>5</vt:i4>
      </vt:variant>
      <vt:variant>
        <vt:lpwstr/>
      </vt:variant>
      <vt:variant>
        <vt:lpwstr>选题报告编制简要指南</vt:lpwstr>
      </vt:variant>
      <vt:variant>
        <vt:i4>-1528462296</vt:i4>
      </vt:variant>
      <vt:variant>
        <vt:i4>724</vt:i4>
      </vt:variant>
      <vt:variant>
        <vt:i4>0</vt:i4>
      </vt:variant>
      <vt:variant>
        <vt:i4>5</vt:i4>
      </vt:variant>
      <vt:variant>
        <vt:lpwstr/>
      </vt:variant>
      <vt:variant>
        <vt:lpwstr>选题报告的样式</vt:lpwstr>
      </vt:variant>
      <vt:variant>
        <vt:i4>1144165693</vt:i4>
      </vt:variant>
      <vt:variant>
        <vt:i4>721</vt:i4>
      </vt:variant>
      <vt:variant>
        <vt:i4>0</vt:i4>
      </vt:variant>
      <vt:variant>
        <vt:i4>5</vt:i4>
      </vt:variant>
      <vt:variant>
        <vt:lpwstr/>
      </vt:variant>
      <vt:variant>
        <vt:lpwstr>选题报告编制简要指南</vt:lpwstr>
      </vt:variant>
      <vt:variant>
        <vt:i4>1144165693</vt:i4>
      </vt:variant>
      <vt:variant>
        <vt:i4>718</vt:i4>
      </vt:variant>
      <vt:variant>
        <vt:i4>0</vt:i4>
      </vt:variant>
      <vt:variant>
        <vt:i4>5</vt:i4>
      </vt:variant>
      <vt:variant>
        <vt:lpwstr/>
      </vt:variant>
      <vt:variant>
        <vt:lpwstr>选题报告编制简要指南</vt:lpwstr>
      </vt:variant>
      <vt:variant>
        <vt:i4>1144165693</vt:i4>
      </vt:variant>
      <vt:variant>
        <vt:i4>715</vt:i4>
      </vt:variant>
      <vt:variant>
        <vt:i4>0</vt:i4>
      </vt:variant>
      <vt:variant>
        <vt:i4>5</vt:i4>
      </vt:variant>
      <vt:variant>
        <vt:lpwstr/>
      </vt:variant>
      <vt:variant>
        <vt:lpwstr>选题报告编制简要指南</vt:lpwstr>
      </vt:variant>
      <vt:variant>
        <vt:i4>1144165693</vt:i4>
      </vt:variant>
      <vt:variant>
        <vt:i4>712</vt:i4>
      </vt:variant>
      <vt:variant>
        <vt:i4>0</vt:i4>
      </vt:variant>
      <vt:variant>
        <vt:i4>5</vt:i4>
      </vt:variant>
      <vt:variant>
        <vt:lpwstr/>
      </vt:variant>
      <vt:variant>
        <vt:lpwstr>选题报告编制简要指南</vt:lpwstr>
      </vt:variant>
      <vt:variant>
        <vt:i4>1144165693</vt:i4>
      </vt:variant>
      <vt:variant>
        <vt:i4>665</vt:i4>
      </vt:variant>
      <vt:variant>
        <vt:i4>0</vt:i4>
      </vt:variant>
      <vt:variant>
        <vt:i4>5</vt:i4>
      </vt:variant>
      <vt:variant>
        <vt:lpwstr/>
      </vt:variant>
      <vt:variant>
        <vt:lpwstr>选题报告编制简要指南</vt:lpwstr>
      </vt:variant>
      <vt:variant>
        <vt:i4>1144165693</vt:i4>
      </vt:variant>
      <vt:variant>
        <vt:i4>662</vt:i4>
      </vt:variant>
      <vt:variant>
        <vt:i4>0</vt:i4>
      </vt:variant>
      <vt:variant>
        <vt:i4>5</vt:i4>
      </vt:variant>
      <vt:variant>
        <vt:lpwstr/>
      </vt:variant>
      <vt:variant>
        <vt:lpwstr>选题报告编制简要指南</vt:lpwstr>
      </vt:variant>
      <vt:variant>
        <vt:i4>1144165693</vt:i4>
      </vt:variant>
      <vt:variant>
        <vt:i4>623</vt:i4>
      </vt:variant>
      <vt:variant>
        <vt:i4>0</vt:i4>
      </vt:variant>
      <vt:variant>
        <vt:i4>5</vt:i4>
      </vt:variant>
      <vt:variant>
        <vt:lpwstr/>
      </vt:variant>
      <vt:variant>
        <vt:lpwstr>选题报告编制简要指南</vt:lpwstr>
      </vt:variant>
      <vt:variant>
        <vt:i4>1144165693</vt:i4>
      </vt:variant>
      <vt:variant>
        <vt:i4>620</vt:i4>
      </vt:variant>
      <vt:variant>
        <vt:i4>0</vt:i4>
      </vt:variant>
      <vt:variant>
        <vt:i4>5</vt:i4>
      </vt:variant>
      <vt:variant>
        <vt:lpwstr/>
      </vt:variant>
      <vt:variant>
        <vt:lpwstr>选题报告编制简要指南</vt:lpwstr>
      </vt:variant>
      <vt:variant>
        <vt:i4>1144165693</vt:i4>
      </vt:variant>
      <vt:variant>
        <vt:i4>617</vt:i4>
      </vt:variant>
      <vt:variant>
        <vt:i4>0</vt:i4>
      </vt:variant>
      <vt:variant>
        <vt:i4>5</vt:i4>
      </vt:variant>
      <vt:variant>
        <vt:lpwstr/>
      </vt:variant>
      <vt:variant>
        <vt:lpwstr>选题报告编制简要指南</vt:lpwstr>
      </vt:variant>
      <vt:variant>
        <vt:i4>1144165693</vt:i4>
      </vt:variant>
      <vt:variant>
        <vt:i4>566</vt:i4>
      </vt:variant>
      <vt:variant>
        <vt:i4>0</vt:i4>
      </vt:variant>
      <vt:variant>
        <vt:i4>5</vt:i4>
      </vt:variant>
      <vt:variant>
        <vt:lpwstr/>
      </vt:variant>
      <vt:variant>
        <vt:lpwstr>选题报告编制简要指南</vt:lpwstr>
      </vt:variant>
      <vt:variant>
        <vt:i4>1144165693</vt:i4>
      </vt:variant>
      <vt:variant>
        <vt:i4>499</vt:i4>
      </vt:variant>
      <vt:variant>
        <vt:i4>0</vt:i4>
      </vt:variant>
      <vt:variant>
        <vt:i4>5</vt:i4>
      </vt:variant>
      <vt:variant>
        <vt:lpwstr/>
      </vt:variant>
      <vt:variant>
        <vt:lpwstr>选题报告编制简要指南</vt:lpwstr>
      </vt:variant>
      <vt:variant>
        <vt:i4>1144165693</vt:i4>
      </vt:variant>
      <vt:variant>
        <vt:i4>496</vt:i4>
      </vt:variant>
      <vt:variant>
        <vt:i4>0</vt:i4>
      </vt:variant>
      <vt:variant>
        <vt:i4>5</vt:i4>
      </vt:variant>
      <vt:variant>
        <vt:lpwstr/>
      </vt:variant>
      <vt:variant>
        <vt:lpwstr>选题报告编制简要指南</vt:lpwstr>
      </vt:variant>
      <vt:variant>
        <vt:i4>1144165693</vt:i4>
      </vt:variant>
      <vt:variant>
        <vt:i4>493</vt:i4>
      </vt:variant>
      <vt:variant>
        <vt:i4>0</vt:i4>
      </vt:variant>
      <vt:variant>
        <vt:i4>5</vt:i4>
      </vt:variant>
      <vt:variant>
        <vt:lpwstr/>
      </vt:variant>
      <vt:variant>
        <vt:lpwstr>选题报告编制简要指南</vt:lpwstr>
      </vt:variant>
      <vt:variant>
        <vt:i4>1144165693</vt:i4>
      </vt:variant>
      <vt:variant>
        <vt:i4>430</vt:i4>
      </vt:variant>
      <vt:variant>
        <vt:i4>0</vt:i4>
      </vt:variant>
      <vt:variant>
        <vt:i4>5</vt:i4>
      </vt:variant>
      <vt:variant>
        <vt:lpwstr/>
      </vt:variant>
      <vt:variant>
        <vt:lpwstr>选题报告编制简要指南</vt:lpwstr>
      </vt:variant>
      <vt:variant>
        <vt:i4>1144165693</vt:i4>
      </vt:variant>
      <vt:variant>
        <vt:i4>427</vt:i4>
      </vt:variant>
      <vt:variant>
        <vt:i4>0</vt:i4>
      </vt:variant>
      <vt:variant>
        <vt:i4>5</vt:i4>
      </vt:variant>
      <vt:variant>
        <vt:lpwstr/>
      </vt:variant>
      <vt:variant>
        <vt:lpwstr>选题报告编制简要指南</vt:lpwstr>
      </vt:variant>
      <vt:variant>
        <vt:i4>1144165693</vt:i4>
      </vt:variant>
      <vt:variant>
        <vt:i4>424</vt:i4>
      </vt:variant>
      <vt:variant>
        <vt:i4>0</vt:i4>
      </vt:variant>
      <vt:variant>
        <vt:i4>5</vt:i4>
      </vt:variant>
      <vt:variant>
        <vt:lpwstr/>
      </vt:variant>
      <vt:variant>
        <vt:lpwstr>选题报告编制简要指南</vt:lpwstr>
      </vt:variant>
      <vt:variant>
        <vt:i4>1144165693</vt:i4>
      </vt:variant>
      <vt:variant>
        <vt:i4>421</vt:i4>
      </vt:variant>
      <vt:variant>
        <vt:i4>0</vt:i4>
      </vt:variant>
      <vt:variant>
        <vt:i4>5</vt:i4>
      </vt:variant>
      <vt:variant>
        <vt:lpwstr/>
      </vt:variant>
      <vt:variant>
        <vt:lpwstr>选题报告编制简要指南</vt:lpwstr>
      </vt:variant>
      <vt:variant>
        <vt:i4>1144165693</vt:i4>
      </vt:variant>
      <vt:variant>
        <vt:i4>418</vt:i4>
      </vt:variant>
      <vt:variant>
        <vt:i4>0</vt:i4>
      </vt:variant>
      <vt:variant>
        <vt:i4>5</vt:i4>
      </vt:variant>
      <vt:variant>
        <vt:lpwstr/>
      </vt:variant>
      <vt:variant>
        <vt:lpwstr>选题报告编制简要指南</vt:lpwstr>
      </vt:variant>
      <vt:variant>
        <vt:i4>1144165693</vt:i4>
      </vt:variant>
      <vt:variant>
        <vt:i4>415</vt:i4>
      </vt:variant>
      <vt:variant>
        <vt:i4>0</vt:i4>
      </vt:variant>
      <vt:variant>
        <vt:i4>5</vt:i4>
      </vt:variant>
      <vt:variant>
        <vt:lpwstr/>
      </vt:variant>
      <vt:variant>
        <vt:lpwstr>选题报告编制简要指南</vt:lpwstr>
      </vt:variant>
      <vt:variant>
        <vt:i4>1144165693</vt:i4>
      </vt:variant>
      <vt:variant>
        <vt:i4>412</vt:i4>
      </vt:variant>
      <vt:variant>
        <vt:i4>0</vt:i4>
      </vt:variant>
      <vt:variant>
        <vt:i4>5</vt:i4>
      </vt:variant>
      <vt:variant>
        <vt:lpwstr/>
      </vt:variant>
      <vt:variant>
        <vt:lpwstr>选题报告编制简要指南</vt:lpwstr>
      </vt:variant>
      <vt:variant>
        <vt:i4>1144165693</vt:i4>
      </vt:variant>
      <vt:variant>
        <vt:i4>409</vt:i4>
      </vt:variant>
      <vt:variant>
        <vt:i4>0</vt:i4>
      </vt:variant>
      <vt:variant>
        <vt:i4>5</vt:i4>
      </vt:variant>
      <vt:variant>
        <vt:lpwstr/>
      </vt:variant>
      <vt:variant>
        <vt:lpwstr>选题报告编制简要指南</vt:lpwstr>
      </vt:variant>
      <vt:variant>
        <vt:i4>1144165693</vt:i4>
      </vt:variant>
      <vt:variant>
        <vt:i4>354</vt:i4>
      </vt:variant>
      <vt:variant>
        <vt:i4>0</vt:i4>
      </vt:variant>
      <vt:variant>
        <vt:i4>5</vt:i4>
      </vt:variant>
      <vt:variant>
        <vt:lpwstr/>
      </vt:variant>
      <vt:variant>
        <vt:lpwstr>选题报告编制简要指南</vt:lpwstr>
      </vt:variant>
      <vt:variant>
        <vt:i4>1144165693</vt:i4>
      </vt:variant>
      <vt:variant>
        <vt:i4>351</vt:i4>
      </vt:variant>
      <vt:variant>
        <vt:i4>0</vt:i4>
      </vt:variant>
      <vt:variant>
        <vt:i4>5</vt:i4>
      </vt:variant>
      <vt:variant>
        <vt:lpwstr/>
      </vt:variant>
      <vt:variant>
        <vt:lpwstr>选题报告编制简要指南</vt:lpwstr>
      </vt:variant>
      <vt:variant>
        <vt:i4>1144165693</vt:i4>
      </vt:variant>
      <vt:variant>
        <vt:i4>348</vt:i4>
      </vt:variant>
      <vt:variant>
        <vt:i4>0</vt:i4>
      </vt:variant>
      <vt:variant>
        <vt:i4>5</vt:i4>
      </vt:variant>
      <vt:variant>
        <vt:lpwstr/>
      </vt:variant>
      <vt:variant>
        <vt:lpwstr>选题报告编制简要指南</vt:lpwstr>
      </vt:variant>
      <vt:variant>
        <vt:i4>1144165693</vt:i4>
      </vt:variant>
      <vt:variant>
        <vt:i4>345</vt:i4>
      </vt:variant>
      <vt:variant>
        <vt:i4>0</vt:i4>
      </vt:variant>
      <vt:variant>
        <vt:i4>5</vt:i4>
      </vt:variant>
      <vt:variant>
        <vt:lpwstr/>
      </vt:variant>
      <vt:variant>
        <vt:lpwstr>选题报告编制简要指南</vt:lpwstr>
      </vt:variant>
      <vt:variant>
        <vt:i4>1144165693</vt:i4>
      </vt:variant>
      <vt:variant>
        <vt:i4>342</vt:i4>
      </vt:variant>
      <vt:variant>
        <vt:i4>0</vt:i4>
      </vt:variant>
      <vt:variant>
        <vt:i4>5</vt:i4>
      </vt:variant>
      <vt:variant>
        <vt:lpwstr/>
      </vt:variant>
      <vt:variant>
        <vt:lpwstr>选题报告编制简要指南</vt:lpwstr>
      </vt:variant>
      <vt:variant>
        <vt:i4>1144165693</vt:i4>
      </vt:variant>
      <vt:variant>
        <vt:i4>339</vt:i4>
      </vt:variant>
      <vt:variant>
        <vt:i4>0</vt:i4>
      </vt:variant>
      <vt:variant>
        <vt:i4>5</vt:i4>
      </vt:variant>
      <vt:variant>
        <vt:lpwstr/>
      </vt:variant>
      <vt:variant>
        <vt:lpwstr>选题报告编制简要指南</vt:lpwstr>
      </vt:variant>
      <vt:variant>
        <vt:i4>1144165693</vt:i4>
      </vt:variant>
      <vt:variant>
        <vt:i4>336</vt:i4>
      </vt:variant>
      <vt:variant>
        <vt:i4>0</vt:i4>
      </vt:variant>
      <vt:variant>
        <vt:i4>5</vt:i4>
      </vt:variant>
      <vt:variant>
        <vt:lpwstr/>
      </vt:variant>
      <vt:variant>
        <vt:lpwstr>选题报告编制简要指南</vt:lpwstr>
      </vt:variant>
      <vt:variant>
        <vt:i4>1144165693</vt:i4>
      </vt:variant>
      <vt:variant>
        <vt:i4>333</vt:i4>
      </vt:variant>
      <vt:variant>
        <vt:i4>0</vt:i4>
      </vt:variant>
      <vt:variant>
        <vt:i4>5</vt:i4>
      </vt:variant>
      <vt:variant>
        <vt:lpwstr/>
      </vt:variant>
      <vt:variant>
        <vt:lpwstr>选题报告编制简要指南</vt:lpwstr>
      </vt:variant>
      <vt:variant>
        <vt:i4>1144165693</vt:i4>
      </vt:variant>
      <vt:variant>
        <vt:i4>330</vt:i4>
      </vt:variant>
      <vt:variant>
        <vt:i4>0</vt:i4>
      </vt:variant>
      <vt:variant>
        <vt:i4>5</vt:i4>
      </vt:variant>
      <vt:variant>
        <vt:lpwstr/>
      </vt:variant>
      <vt:variant>
        <vt:lpwstr>选题报告编制简要指南</vt:lpwstr>
      </vt:variant>
      <vt:variant>
        <vt:i4>1144165693</vt:i4>
      </vt:variant>
      <vt:variant>
        <vt:i4>327</vt:i4>
      </vt:variant>
      <vt:variant>
        <vt:i4>0</vt:i4>
      </vt:variant>
      <vt:variant>
        <vt:i4>5</vt:i4>
      </vt:variant>
      <vt:variant>
        <vt:lpwstr/>
      </vt:variant>
      <vt:variant>
        <vt:lpwstr>选题报告编制简要指南</vt:lpwstr>
      </vt:variant>
      <vt:variant>
        <vt:i4>1144165693</vt:i4>
      </vt:variant>
      <vt:variant>
        <vt:i4>324</vt:i4>
      </vt:variant>
      <vt:variant>
        <vt:i4>0</vt:i4>
      </vt:variant>
      <vt:variant>
        <vt:i4>5</vt:i4>
      </vt:variant>
      <vt:variant>
        <vt:lpwstr/>
      </vt:variant>
      <vt:variant>
        <vt:lpwstr>选题报告编制简要指南</vt:lpwstr>
      </vt:variant>
      <vt:variant>
        <vt:i4>1144165693</vt:i4>
      </vt:variant>
      <vt:variant>
        <vt:i4>321</vt:i4>
      </vt:variant>
      <vt:variant>
        <vt:i4>0</vt:i4>
      </vt:variant>
      <vt:variant>
        <vt:i4>5</vt:i4>
      </vt:variant>
      <vt:variant>
        <vt:lpwstr/>
      </vt:variant>
      <vt:variant>
        <vt:lpwstr>选题报告编制简要指南</vt:lpwstr>
      </vt:variant>
      <vt:variant>
        <vt:i4>1144165693</vt:i4>
      </vt:variant>
      <vt:variant>
        <vt:i4>318</vt:i4>
      </vt:variant>
      <vt:variant>
        <vt:i4>0</vt:i4>
      </vt:variant>
      <vt:variant>
        <vt:i4>5</vt:i4>
      </vt:variant>
      <vt:variant>
        <vt:lpwstr/>
      </vt:variant>
      <vt:variant>
        <vt:lpwstr>选题报告编制简要指南</vt:lpwstr>
      </vt:variant>
      <vt:variant>
        <vt:i4>1144165693</vt:i4>
      </vt:variant>
      <vt:variant>
        <vt:i4>315</vt:i4>
      </vt:variant>
      <vt:variant>
        <vt:i4>0</vt:i4>
      </vt:variant>
      <vt:variant>
        <vt:i4>5</vt:i4>
      </vt:variant>
      <vt:variant>
        <vt:lpwstr/>
      </vt:variant>
      <vt:variant>
        <vt:lpwstr>选题报告编制简要指南</vt:lpwstr>
      </vt:variant>
      <vt:variant>
        <vt:i4>1144165693</vt:i4>
      </vt:variant>
      <vt:variant>
        <vt:i4>312</vt:i4>
      </vt:variant>
      <vt:variant>
        <vt:i4>0</vt:i4>
      </vt:variant>
      <vt:variant>
        <vt:i4>5</vt:i4>
      </vt:variant>
      <vt:variant>
        <vt:lpwstr/>
      </vt:variant>
      <vt:variant>
        <vt:lpwstr>选题报告编制简要指南</vt:lpwstr>
      </vt:variant>
      <vt:variant>
        <vt:i4>1144165693</vt:i4>
      </vt:variant>
      <vt:variant>
        <vt:i4>309</vt:i4>
      </vt:variant>
      <vt:variant>
        <vt:i4>0</vt:i4>
      </vt:variant>
      <vt:variant>
        <vt:i4>5</vt:i4>
      </vt:variant>
      <vt:variant>
        <vt:lpwstr/>
      </vt:variant>
      <vt:variant>
        <vt:lpwstr>选题报告编制简要指南</vt:lpwstr>
      </vt:variant>
      <vt:variant>
        <vt:i4>1144165693</vt:i4>
      </vt:variant>
      <vt:variant>
        <vt:i4>306</vt:i4>
      </vt:variant>
      <vt:variant>
        <vt:i4>0</vt:i4>
      </vt:variant>
      <vt:variant>
        <vt:i4>5</vt:i4>
      </vt:variant>
      <vt:variant>
        <vt:lpwstr/>
      </vt:variant>
      <vt:variant>
        <vt:lpwstr>选题报告编制简要指南</vt:lpwstr>
      </vt:variant>
      <vt:variant>
        <vt:i4>1144165693</vt:i4>
      </vt:variant>
      <vt:variant>
        <vt:i4>303</vt:i4>
      </vt:variant>
      <vt:variant>
        <vt:i4>0</vt:i4>
      </vt:variant>
      <vt:variant>
        <vt:i4>5</vt:i4>
      </vt:variant>
      <vt:variant>
        <vt:lpwstr/>
      </vt:variant>
      <vt:variant>
        <vt:lpwstr>选题报告编制简要指南</vt:lpwstr>
      </vt:variant>
      <vt:variant>
        <vt:i4>1144165693</vt:i4>
      </vt:variant>
      <vt:variant>
        <vt:i4>300</vt:i4>
      </vt:variant>
      <vt:variant>
        <vt:i4>0</vt:i4>
      </vt:variant>
      <vt:variant>
        <vt:i4>5</vt:i4>
      </vt:variant>
      <vt:variant>
        <vt:lpwstr/>
      </vt:variant>
      <vt:variant>
        <vt:lpwstr>选题报告编制简要指南</vt:lpwstr>
      </vt:variant>
      <vt:variant>
        <vt:i4>1144165693</vt:i4>
      </vt:variant>
      <vt:variant>
        <vt:i4>297</vt:i4>
      </vt:variant>
      <vt:variant>
        <vt:i4>0</vt:i4>
      </vt:variant>
      <vt:variant>
        <vt:i4>5</vt:i4>
      </vt:variant>
      <vt:variant>
        <vt:lpwstr/>
      </vt:variant>
      <vt:variant>
        <vt:lpwstr>选题报告编制简要指南</vt:lpwstr>
      </vt:variant>
      <vt:variant>
        <vt:i4>1144165693</vt:i4>
      </vt:variant>
      <vt:variant>
        <vt:i4>294</vt:i4>
      </vt:variant>
      <vt:variant>
        <vt:i4>0</vt:i4>
      </vt:variant>
      <vt:variant>
        <vt:i4>5</vt:i4>
      </vt:variant>
      <vt:variant>
        <vt:lpwstr/>
      </vt:variant>
      <vt:variant>
        <vt:lpwstr>选题报告编制简要指南</vt:lpwstr>
      </vt:variant>
      <vt:variant>
        <vt:i4>1144165693</vt:i4>
      </vt:variant>
      <vt:variant>
        <vt:i4>291</vt:i4>
      </vt:variant>
      <vt:variant>
        <vt:i4>0</vt:i4>
      </vt:variant>
      <vt:variant>
        <vt:i4>5</vt:i4>
      </vt:variant>
      <vt:variant>
        <vt:lpwstr/>
      </vt:variant>
      <vt:variant>
        <vt:lpwstr>选题报告编制简要指南</vt:lpwstr>
      </vt:variant>
      <vt:variant>
        <vt:i4>1144165693</vt:i4>
      </vt:variant>
      <vt:variant>
        <vt:i4>288</vt:i4>
      </vt:variant>
      <vt:variant>
        <vt:i4>0</vt:i4>
      </vt:variant>
      <vt:variant>
        <vt:i4>5</vt:i4>
      </vt:variant>
      <vt:variant>
        <vt:lpwstr/>
      </vt:variant>
      <vt:variant>
        <vt:lpwstr>选题报告编制简要指南</vt:lpwstr>
      </vt:variant>
      <vt:variant>
        <vt:i4>1144165693</vt:i4>
      </vt:variant>
      <vt:variant>
        <vt:i4>285</vt:i4>
      </vt:variant>
      <vt:variant>
        <vt:i4>0</vt:i4>
      </vt:variant>
      <vt:variant>
        <vt:i4>5</vt:i4>
      </vt:variant>
      <vt:variant>
        <vt:lpwstr/>
      </vt:variant>
      <vt:variant>
        <vt:lpwstr>选题报告编制简要指南</vt:lpwstr>
      </vt:variant>
      <vt:variant>
        <vt:i4>1144165693</vt:i4>
      </vt:variant>
      <vt:variant>
        <vt:i4>282</vt:i4>
      </vt:variant>
      <vt:variant>
        <vt:i4>0</vt:i4>
      </vt:variant>
      <vt:variant>
        <vt:i4>5</vt:i4>
      </vt:variant>
      <vt:variant>
        <vt:lpwstr/>
      </vt:variant>
      <vt:variant>
        <vt:lpwstr>选题报告编制简要指南</vt:lpwstr>
      </vt:variant>
      <vt:variant>
        <vt:i4>1016123436</vt:i4>
      </vt:variant>
      <vt:variant>
        <vt:i4>279</vt:i4>
      </vt:variant>
      <vt:variant>
        <vt:i4>0</vt:i4>
      </vt:variant>
      <vt:variant>
        <vt:i4>5</vt:i4>
      </vt:variant>
      <vt:variant>
        <vt:lpwstr/>
      </vt:variant>
      <vt:variant>
        <vt:lpwstr>选题报告各页的样板</vt:lpwstr>
      </vt:variant>
      <vt:variant>
        <vt:i4>311019181</vt:i4>
      </vt:variant>
      <vt:variant>
        <vt:i4>276</vt:i4>
      </vt:variant>
      <vt:variant>
        <vt:i4>0</vt:i4>
      </vt:variant>
      <vt:variant>
        <vt:i4>5</vt:i4>
      </vt:variant>
      <vt:variant>
        <vt:lpwstr/>
      </vt:variant>
      <vt:variant>
        <vt:lpwstr>正文页的其他操作</vt:lpwstr>
      </vt:variant>
      <vt:variant>
        <vt:i4>-695326744</vt:i4>
      </vt:variant>
      <vt:variant>
        <vt:i4>273</vt:i4>
      </vt:variant>
      <vt:variant>
        <vt:i4>0</vt:i4>
      </vt:variant>
      <vt:variant>
        <vt:i4>5</vt:i4>
      </vt:variant>
      <vt:variant>
        <vt:lpwstr/>
      </vt:variant>
      <vt:variant>
        <vt:lpwstr>公式的要求</vt:lpwstr>
      </vt:variant>
      <vt:variant>
        <vt:i4>533073280</vt:i4>
      </vt:variant>
      <vt:variant>
        <vt:i4>270</vt:i4>
      </vt:variant>
      <vt:variant>
        <vt:i4>0</vt:i4>
      </vt:variant>
      <vt:variant>
        <vt:i4>5</vt:i4>
      </vt:variant>
      <vt:variant>
        <vt:lpwstr/>
      </vt:variant>
      <vt:variant>
        <vt:lpwstr>文献标注</vt:lpwstr>
      </vt:variant>
      <vt:variant>
        <vt:i4>32055418</vt:i4>
      </vt:variant>
      <vt:variant>
        <vt:i4>267</vt:i4>
      </vt:variant>
      <vt:variant>
        <vt:i4>0</vt:i4>
      </vt:variant>
      <vt:variant>
        <vt:i4>5</vt:i4>
      </vt:variant>
      <vt:variant>
        <vt:lpwstr/>
      </vt:variant>
      <vt:variant>
        <vt:lpwstr>图表的要求</vt:lpwstr>
      </vt:variant>
      <vt:variant>
        <vt:i4>-1218624481</vt:i4>
      </vt:variant>
      <vt:variant>
        <vt:i4>264</vt:i4>
      </vt:variant>
      <vt:variant>
        <vt:i4>0</vt:i4>
      </vt:variant>
      <vt:variant>
        <vt:i4>5</vt:i4>
      </vt:variant>
      <vt:variant>
        <vt:lpwstr/>
      </vt:variant>
      <vt:variant>
        <vt:lpwstr>段落和字符样式</vt:lpwstr>
      </vt:variant>
      <vt:variant>
        <vt:i4>314890715</vt:i4>
      </vt:variant>
      <vt:variant>
        <vt:i4>261</vt:i4>
      </vt:variant>
      <vt:variant>
        <vt:i4>0</vt:i4>
      </vt:variant>
      <vt:variant>
        <vt:i4>5</vt:i4>
      </vt:variant>
      <vt:variant>
        <vt:lpwstr/>
      </vt:variant>
      <vt:variant>
        <vt:lpwstr>正文页的一些操作</vt:lpwstr>
      </vt:variant>
      <vt:variant>
        <vt:i4>-720160413</vt:i4>
      </vt:variant>
      <vt:variant>
        <vt:i4>258</vt:i4>
      </vt:variant>
      <vt:variant>
        <vt:i4>0</vt:i4>
      </vt:variant>
      <vt:variant>
        <vt:i4>5</vt:i4>
      </vt:variant>
      <vt:variant>
        <vt:lpwstr/>
      </vt:variant>
      <vt:variant>
        <vt:lpwstr>电子文献的著录示例</vt:lpwstr>
      </vt:variant>
      <vt:variant>
        <vt:i4>12456160</vt:i4>
      </vt:variant>
      <vt:variant>
        <vt:i4>255</vt:i4>
      </vt:variant>
      <vt:variant>
        <vt:i4>0</vt:i4>
      </vt:variant>
      <vt:variant>
        <vt:i4>5</vt:i4>
      </vt:variant>
      <vt:variant>
        <vt:lpwstr/>
      </vt:variant>
      <vt:variant>
        <vt:lpwstr>电子专著析出文献的著录示例</vt:lpwstr>
      </vt:variant>
      <vt:variant>
        <vt:i4>577377015</vt:i4>
      </vt:variant>
      <vt:variant>
        <vt:i4>252</vt:i4>
      </vt:variant>
      <vt:variant>
        <vt:i4>0</vt:i4>
      </vt:variant>
      <vt:variant>
        <vt:i4>5</vt:i4>
      </vt:variant>
      <vt:variant>
        <vt:lpwstr/>
      </vt:variant>
      <vt:variant>
        <vt:lpwstr>电子专著的著录示例</vt:lpwstr>
      </vt:variant>
      <vt:variant>
        <vt:i4>1801706026</vt:i4>
      </vt:variant>
      <vt:variant>
        <vt:i4>249</vt:i4>
      </vt:variant>
      <vt:variant>
        <vt:i4>0</vt:i4>
      </vt:variant>
      <vt:variant>
        <vt:i4>5</vt:i4>
      </vt:variant>
      <vt:variant>
        <vt:lpwstr/>
      </vt:variant>
      <vt:variant>
        <vt:lpwstr>电子期刊的著录示例（连续出版物中析出文献）</vt:lpwstr>
      </vt:variant>
      <vt:variant>
        <vt:i4>1502022184</vt:i4>
      </vt:variant>
      <vt:variant>
        <vt:i4>246</vt:i4>
      </vt:variant>
      <vt:variant>
        <vt:i4>0</vt:i4>
      </vt:variant>
      <vt:variant>
        <vt:i4>5</vt:i4>
      </vt:variant>
      <vt:variant>
        <vt:lpwstr/>
      </vt:variant>
      <vt:variant>
        <vt:lpwstr>电子文献的著录示例（包括专著或连续出版物中析出的电子文献）</vt:lpwstr>
      </vt:variant>
      <vt:variant>
        <vt:i4>-1658533580</vt:i4>
      </vt:variant>
      <vt:variant>
        <vt:i4>243</vt:i4>
      </vt:variant>
      <vt:variant>
        <vt:i4>0</vt:i4>
      </vt:variant>
      <vt:variant>
        <vt:i4>5</vt:i4>
      </vt:variant>
      <vt:variant>
        <vt:lpwstr/>
      </vt:variant>
      <vt:variant>
        <vt:lpwstr>电子文献（顺序编码制）</vt:lpwstr>
      </vt:variant>
      <vt:variant>
        <vt:i4>-597032379</vt:i4>
      </vt:variant>
      <vt:variant>
        <vt:i4>240</vt:i4>
      </vt:variant>
      <vt:variant>
        <vt:i4>0</vt:i4>
      </vt:variant>
      <vt:variant>
        <vt:i4>5</vt:i4>
      </vt:variant>
      <vt:variant>
        <vt:lpwstr/>
      </vt:variant>
      <vt:variant>
        <vt:lpwstr>专利文献的著录示例</vt:lpwstr>
      </vt:variant>
      <vt:variant>
        <vt:i4>-2082490593</vt:i4>
      </vt:variant>
      <vt:variant>
        <vt:i4>237</vt:i4>
      </vt:variant>
      <vt:variant>
        <vt:i4>0</vt:i4>
      </vt:variant>
      <vt:variant>
        <vt:i4>5</vt:i4>
      </vt:variant>
      <vt:variant>
        <vt:lpwstr/>
      </vt:variant>
      <vt:variant>
        <vt:lpwstr>专利文献的著录（顺序编码制）</vt:lpwstr>
      </vt:variant>
      <vt:variant>
        <vt:i4>452326193</vt:i4>
      </vt:variant>
      <vt:variant>
        <vt:i4>234</vt:i4>
      </vt:variant>
      <vt:variant>
        <vt:i4>0</vt:i4>
      </vt:variant>
      <vt:variant>
        <vt:i4>5</vt:i4>
      </vt:variant>
      <vt:variant>
        <vt:lpwstr/>
      </vt:variant>
      <vt:variant>
        <vt:lpwstr>报纸中析出文献的著录示例</vt:lpwstr>
      </vt:variant>
      <vt:variant>
        <vt:i4>910685835</vt:i4>
      </vt:variant>
      <vt:variant>
        <vt:i4>231</vt:i4>
      </vt:variant>
      <vt:variant>
        <vt:i4>0</vt:i4>
      </vt:variant>
      <vt:variant>
        <vt:i4>5</vt:i4>
      </vt:variant>
      <vt:variant>
        <vt:lpwstr/>
      </vt:variant>
      <vt:variant>
        <vt:lpwstr>期刊中析出文献的著录示例</vt:lpwstr>
      </vt:variant>
      <vt:variant>
        <vt:i4>-1031523631</vt:i4>
      </vt:variant>
      <vt:variant>
        <vt:i4>228</vt:i4>
      </vt:variant>
      <vt:variant>
        <vt:i4>0</vt:i4>
      </vt:variant>
      <vt:variant>
        <vt:i4>5</vt:i4>
      </vt:variant>
      <vt:variant>
        <vt:lpwstr/>
      </vt:variant>
      <vt:variant>
        <vt:lpwstr>连续出版物中析出文献的著录（顺序编码制）</vt:lpwstr>
      </vt:variant>
      <vt:variant>
        <vt:i4>1865087376</vt:i4>
      </vt:variant>
      <vt:variant>
        <vt:i4>225</vt:i4>
      </vt:variant>
      <vt:variant>
        <vt:i4>0</vt:i4>
      </vt:variant>
      <vt:variant>
        <vt:i4>5</vt:i4>
      </vt:variant>
      <vt:variant>
        <vt:lpwstr/>
      </vt:variant>
      <vt:variant>
        <vt:lpwstr>连续出版物的著录（一般不用）（顺序编码制）</vt:lpwstr>
      </vt:variant>
      <vt:variant>
        <vt:i4>-535109753</vt:i4>
      </vt:variant>
      <vt:variant>
        <vt:i4>222</vt:i4>
      </vt:variant>
      <vt:variant>
        <vt:i4>0</vt:i4>
      </vt:variant>
      <vt:variant>
        <vt:i4>5</vt:i4>
      </vt:variant>
      <vt:variant>
        <vt:lpwstr/>
      </vt:variant>
      <vt:variant>
        <vt:lpwstr>专著中析出文献的著录示例</vt:lpwstr>
      </vt:variant>
      <vt:variant>
        <vt:i4>-711597641</vt:i4>
      </vt:variant>
      <vt:variant>
        <vt:i4>219</vt:i4>
      </vt:variant>
      <vt:variant>
        <vt:i4>0</vt:i4>
      </vt:variant>
      <vt:variant>
        <vt:i4>5</vt:i4>
      </vt:variant>
      <vt:variant>
        <vt:lpwstr/>
      </vt:variant>
      <vt:variant>
        <vt:lpwstr>中文文献著录和外文文献著录的区别</vt:lpwstr>
      </vt:variant>
      <vt:variant>
        <vt:i4>449543995</vt:i4>
      </vt:variant>
      <vt:variant>
        <vt:i4>216</vt:i4>
      </vt:variant>
      <vt:variant>
        <vt:i4>0</vt:i4>
      </vt:variant>
      <vt:variant>
        <vt:i4>5</vt:i4>
      </vt:variant>
      <vt:variant>
        <vt:lpwstr/>
      </vt:variant>
      <vt:variant>
        <vt:lpwstr>专著中析出文献的著录（顺序编码制）</vt:lpwstr>
      </vt:variant>
      <vt:variant>
        <vt:i4>1062922221</vt:i4>
      </vt:variant>
      <vt:variant>
        <vt:i4>213</vt:i4>
      </vt:variant>
      <vt:variant>
        <vt:i4>0</vt:i4>
      </vt:variant>
      <vt:variant>
        <vt:i4>5</vt:i4>
      </vt:variant>
      <vt:variant>
        <vt:lpwstr/>
      </vt:variant>
      <vt:variant>
        <vt:lpwstr>文献著录的标点符号</vt:lpwstr>
      </vt:variant>
      <vt:variant>
        <vt:i4>-1979048542</vt:i4>
      </vt:variant>
      <vt:variant>
        <vt:i4>210</vt:i4>
      </vt:variant>
      <vt:variant>
        <vt:i4>0</vt:i4>
      </vt:variant>
      <vt:variant>
        <vt:i4>5</vt:i4>
      </vt:variant>
      <vt:variant>
        <vt:lpwstr/>
      </vt:variant>
      <vt:variant>
        <vt:lpwstr>专著：标准的著录示例</vt:lpwstr>
      </vt:variant>
      <vt:variant>
        <vt:i4>-1444494186</vt:i4>
      </vt:variant>
      <vt:variant>
        <vt:i4>207</vt:i4>
      </vt:variant>
      <vt:variant>
        <vt:i4>0</vt:i4>
      </vt:variant>
      <vt:variant>
        <vt:i4>5</vt:i4>
      </vt:variant>
      <vt:variant>
        <vt:lpwstr/>
      </vt:variant>
      <vt:variant>
        <vt:lpwstr>专著：学位论文著录示例</vt:lpwstr>
      </vt:variant>
      <vt:variant>
        <vt:i4>1649334422</vt:i4>
      </vt:variant>
      <vt:variant>
        <vt:i4>204</vt:i4>
      </vt:variant>
      <vt:variant>
        <vt:i4>0</vt:i4>
      </vt:variant>
      <vt:variant>
        <vt:i4>5</vt:i4>
      </vt:variant>
      <vt:variant>
        <vt:lpwstr/>
      </vt:variant>
      <vt:variant>
        <vt:lpwstr>专著：科技报告著录示例</vt:lpwstr>
      </vt:variant>
      <vt:variant>
        <vt:i4>-1715826100</vt:i4>
      </vt:variant>
      <vt:variant>
        <vt:i4>201</vt:i4>
      </vt:variant>
      <vt:variant>
        <vt:i4>0</vt:i4>
      </vt:variant>
      <vt:variant>
        <vt:i4>5</vt:i4>
      </vt:variant>
      <vt:variant>
        <vt:lpwstr/>
      </vt:variant>
      <vt:variant>
        <vt:lpwstr>专著：论文集、会议录著录示例</vt:lpwstr>
      </vt:variant>
      <vt:variant>
        <vt:i4>1235890208</vt:i4>
      </vt:variant>
      <vt:variant>
        <vt:i4>198</vt:i4>
      </vt:variant>
      <vt:variant>
        <vt:i4>0</vt:i4>
      </vt:variant>
      <vt:variant>
        <vt:i4>5</vt:i4>
      </vt:variant>
      <vt:variant>
        <vt:lpwstr/>
      </vt:variant>
      <vt:variant>
        <vt:lpwstr>专著：普通图书著录示例</vt:lpwstr>
      </vt:variant>
      <vt:variant>
        <vt:i4>646959768</vt:i4>
      </vt:variant>
      <vt:variant>
        <vt:i4>195</vt:i4>
      </vt:variant>
      <vt:variant>
        <vt:i4>0</vt:i4>
      </vt:variant>
      <vt:variant>
        <vt:i4>5</vt:i4>
      </vt:variant>
      <vt:variant>
        <vt:lpwstr/>
      </vt:variant>
      <vt:variant>
        <vt:lpwstr>专著的著录（顺序编码制）</vt:lpwstr>
      </vt:variant>
      <vt:variant>
        <vt:i4>37819873</vt:i4>
      </vt:variant>
      <vt:variant>
        <vt:i4>192</vt:i4>
      </vt:variant>
      <vt:variant>
        <vt:i4>0</vt:i4>
      </vt:variant>
      <vt:variant>
        <vt:i4>5</vt:i4>
      </vt:variant>
      <vt:variant>
        <vt:lpwstr/>
      </vt:variant>
      <vt:variant>
        <vt:lpwstr>文献类型及标志代码</vt:lpwstr>
      </vt:variant>
      <vt:variant>
        <vt:i4>-1232798457</vt:i4>
      </vt:variant>
      <vt:variant>
        <vt:i4>189</vt:i4>
      </vt:variant>
      <vt:variant>
        <vt:i4>0</vt:i4>
      </vt:variant>
      <vt:variant>
        <vt:i4>5</vt:i4>
      </vt:variant>
      <vt:variant>
        <vt:lpwstr/>
      </vt:variant>
      <vt:variant>
        <vt:lpwstr>著者—出版年制的示例</vt:lpwstr>
      </vt:variant>
      <vt:variant>
        <vt:i4>127022470</vt:i4>
      </vt:variant>
      <vt:variant>
        <vt:i4>186</vt:i4>
      </vt:variant>
      <vt:variant>
        <vt:i4>0</vt:i4>
      </vt:variant>
      <vt:variant>
        <vt:i4>5</vt:i4>
      </vt:variant>
      <vt:variant>
        <vt:lpwstr/>
      </vt:variant>
      <vt:variant>
        <vt:lpwstr>顺序编码制基本要求的讲解</vt:lpwstr>
      </vt:variant>
      <vt:variant>
        <vt:i4>528600160</vt:i4>
      </vt:variant>
      <vt:variant>
        <vt:i4>183</vt:i4>
      </vt:variant>
      <vt:variant>
        <vt:i4>0</vt:i4>
      </vt:variant>
      <vt:variant>
        <vt:i4>5</vt:i4>
      </vt:variant>
      <vt:variant>
        <vt:lpwstr/>
      </vt:variant>
      <vt:variant>
        <vt:lpwstr>顺序编码制的示例</vt:lpwstr>
      </vt:variant>
      <vt:variant>
        <vt:i4>877446683</vt:i4>
      </vt:variant>
      <vt:variant>
        <vt:i4>180</vt:i4>
      </vt:variant>
      <vt:variant>
        <vt:i4>0</vt:i4>
      </vt:variant>
      <vt:variant>
        <vt:i4>5</vt:i4>
      </vt:variant>
      <vt:variant>
        <vt:lpwstr/>
      </vt:variant>
      <vt:variant>
        <vt:lpwstr>参考文献的著录方法（顺序编码制）</vt:lpwstr>
      </vt:variant>
      <vt:variant>
        <vt:i4>-1528462296</vt:i4>
      </vt:variant>
      <vt:variant>
        <vt:i4>177</vt:i4>
      </vt:variant>
      <vt:variant>
        <vt:i4>0</vt:i4>
      </vt:variant>
      <vt:variant>
        <vt:i4>5</vt:i4>
      </vt:variant>
      <vt:variant>
        <vt:lpwstr/>
      </vt:variant>
      <vt:variant>
        <vt:lpwstr>选题报告的样式</vt:lpwstr>
      </vt:variant>
      <vt:variant>
        <vt:i4>472577368</vt:i4>
      </vt:variant>
      <vt:variant>
        <vt:i4>174</vt:i4>
      </vt:variant>
      <vt:variant>
        <vt:i4>0</vt:i4>
      </vt:variant>
      <vt:variant>
        <vt:i4>5</vt:i4>
      </vt:variant>
      <vt:variant>
        <vt:lpwstr/>
      </vt:variant>
      <vt:variant>
        <vt:lpwstr>菜单的使用</vt:lpwstr>
      </vt:variant>
      <vt:variant>
        <vt:i4>379592030</vt:i4>
      </vt:variant>
      <vt:variant>
        <vt:i4>171</vt:i4>
      </vt:variant>
      <vt:variant>
        <vt:i4>0</vt:i4>
      </vt:variant>
      <vt:variant>
        <vt:i4>5</vt:i4>
      </vt:variant>
      <vt:variant>
        <vt:lpwstr/>
      </vt:variant>
      <vt:variant>
        <vt:lpwstr>关于选题报告各章节的标题</vt:lpwstr>
      </vt:variant>
      <vt:variant>
        <vt:i4>851766534</vt:i4>
      </vt:variant>
      <vt:variant>
        <vt:i4>168</vt:i4>
      </vt:variant>
      <vt:variant>
        <vt:i4>0</vt:i4>
      </vt:variant>
      <vt:variant>
        <vt:i4>5</vt:i4>
      </vt:variant>
      <vt:variant>
        <vt:lpwstr/>
      </vt:variant>
      <vt:variant>
        <vt:lpwstr>绝大多数情况，根据提示操作。</vt:lpwstr>
      </vt:variant>
      <vt:variant>
        <vt:i4>-1398297512</vt:i4>
      </vt:variant>
      <vt:variant>
        <vt:i4>165</vt:i4>
      </vt:variant>
      <vt:variant>
        <vt:i4>0</vt:i4>
      </vt:variant>
      <vt:variant>
        <vt:i4>5</vt:i4>
      </vt:variant>
      <vt:variant>
        <vt:lpwstr/>
      </vt:variant>
      <vt:variant>
        <vt:lpwstr>选题报告的基本制作方法</vt:lpwstr>
      </vt:variant>
      <vt:variant>
        <vt:i4>-1420393432</vt:i4>
      </vt:variant>
      <vt:variant>
        <vt:i4>162</vt:i4>
      </vt:variant>
      <vt:variant>
        <vt:i4>0</vt:i4>
      </vt:variant>
      <vt:variant>
        <vt:i4>5</vt:i4>
      </vt:variant>
      <vt:variant>
        <vt:lpwstr/>
      </vt:variant>
      <vt:variant>
        <vt:lpwstr>选题报告的构成</vt:lpwstr>
      </vt:variant>
      <vt:variant>
        <vt:i4>503198496</vt:i4>
      </vt:variant>
      <vt:variant>
        <vt:i4>159</vt:i4>
      </vt:variant>
      <vt:variant>
        <vt:i4>0</vt:i4>
      </vt:variant>
      <vt:variant>
        <vt:i4>5</vt:i4>
      </vt:variant>
      <vt:variant>
        <vt:lpwstr/>
      </vt:variant>
      <vt:variant>
        <vt:lpwstr>关于打印</vt:lpwstr>
      </vt:variant>
      <vt:variant>
        <vt:i4>1144165693</vt:i4>
      </vt:variant>
      <vt:variant>
        <vt:i4>154</vt:i4>
      </vt:variant>
      <vt:variant>
        <vt:i4>0</vt:i4>
      </vt:variant>
      <vt:variant>
        <vt:i4>5</vt:i4>
      </vt:variant>
      <vt:variant>
        <vt:lpwstr/>
      </vt:variant>
      <vt:variant>
        <vt:lpwstr>选题报告编制简要指南</vt:lpwstr>
      </vt:variant>
      <vt:variant>
        <vt:i4>1900596</vt:i4>
      </vt:variant>
      <vt:variant>
        <vt:i4>129</vt:i4>
      </vt:variant>
      <vt:variant>
        <vt:i4>0</vt:i4>
      </vt:variant>
      <vt:variant>
        <vt:i4>5</vt:i4>
      </vt:variant>
      <vt:variant>
        <vt:lpwstr/>
      </vt:variant>
      <vt:variant>
        <vt:lpwstr>_Toc446872148</vt:lpwstr>
      </vt:variant>
      <vt:variant>
        <vt:i4>1900596</vt:i4>
      </vt:variant>
      <vt:variant>
        <vt:i4>123</vt:i4>
      </vt:variant>
      <vt:variant>
        <vt:i4>0</vt:i4>
      </vt:variant>
      <vt:variant>
        <vt:i4>5</vt:i4>
      </vt:variant>
      <vt:variant>
        <vt:lpwstr/>
      </vt:variant>
      <vt:variant>
        <vt:lpwstr>_Toc446872147</vt:lpwstr>
      </vt:variant>
      <vt:variant>
        <vt:i4>1900596</vt:i4>
      </vt:variant>
      <vt:variant>
        <vt:i4>117</vt:i4>
      </vt:variant>
      <vt:variant>
        <vt:i4>0</vt:i4>
      </vt:variant>
      <vt:variant>
        <vt:i4>5</vt:i4>
      </vt:variant>
      <vt:variant>
        <vt:lpwstr/>
      </vt:variant>
      <vt:variant>
        <vt:lpwstr>_Toc446872146</vt:lpwstr>
      </vt:variant>
      <vt:variant>
        <vt:i4>1900596</vt:i4>
      </vt:variant>
      <vt:variant>
        <vt:i4>111</vt:i4>
      </vt:variant>
      <vt:variant>
        <vt:i4>0</vt:i4>
      </vt:variant>
      <vt:variant>
        <vt:i4>5</vt:i4>
      </vt:variant>
      <vt:variant>
        <vt:lpwstr/>
      </vt:variant>
      <vt:variant>
        <vt:lpwstr>_Toc446872145</vt:lpwstr>
      </vt:variant>
      <vt:variant>
        <vt:i4>1900596</vt:i4>
      </vt:variant>
      <vt:variant>
        <vt:i4>105</vt:i4>
      </vt:variant>
      <vt:variant>
        <vt:i4>0</vt:i4>
      </vt:variant>
      <vt:variant>
        <vt:i4>5</vt:i4>
      </vt:variant>
      <vt:variant>
        <vt:lpwstr/>
      </vt:variant>
      <vt:variant>
        <vt:lpwstr>_Toc446872144</vt:lpwstr>
      </vt:variant>
      <vt:variant>
        <vt:i4>1900596</vt:i4>
      </vt:variant>
      <vt:variant>
        <vt:i4>99</vt:i4>
      </vt:variant>
      <vt:variant>
        <vt:i4>0</vt:i4>
      </vt:variant>
      <vt:variant>
        <vt:i4>5</vt:i4>
      </vt:variant>
      <vt:variant>
        <vt:lpwstr/>
      </vt:variant>
      <vt:variant>
        <vt:lpwstr>_Toc446872143</vt:lpwstr>
      </vt:variant>
      <vt:variant>
        <vt:i4>1900596</vt:i4>
      </vt:variant>
      <vt:variant>
        <vt:i4>93</vt:i4>
      </vt:variant>
      <vt:variant>
        <vt:i4>0</vt:i4>
      </vt:variant>
      <vt:variant>
        <vt:i4>5</vt:i4>
      </vt:variant>
      <vt:variant>
        <vt:lpwstr/>
      </vt:variant>
      <vt:variant>
        <vt:lpwstr>_Toc446872142</vt:lpwstr>
      </vt:variant>
      <vt:variant>
        <vt:i4>1900596</vt:i4>
      </vt:variant>
      <vt:variant>
        <vt:i4>85</vt:i4>
      </vt:variant>
      <vt:variant>
        <vt:i4>0</vt:i4>
      </vt:variant>
      <vt:variant>
        <vt:i4>5</vt:i4>
      </vt:variant>
      <vt:variant>
        <vt:lpwstr/>
      </vt:variant>
      <vt:variant>
        <vt:lpwstr>_Toc446872141</vt:lpwstr>
      </vt:variant>
      <vt:variant>
        <vt:i4>1900596</vt:i4>
      </vt:variant>
      <vt:variant>
        <vt:i4>77</vt:i4>
      </vt:variant>
      <vt:variant>
        <vt:i4>0</vt:i4>
      </vt:variant>
      <vt:variant>
        <vt:i4>5</vt:i4>
      </vt:variant>
      <vt:variant>
        <vt:lpwstr/>
      </vt:variant>
      <vt:variant>
        <vt:lpwstr>_Toc446872140</vt:lpwstr>
      </vt:variant>
      <vt:variant>
        <vt:i4>1703988</vt:i4>
      </vt:variant>
      <vt:variant>
        <vt:i4>71</vt:i4>
      </vt:variant>
      <vt:variant>
        <vt:i4>0</vt:i4>
      </vt:variant>
      <vt:variant>
        <vt:i4>5</vt:i4>
      </vt:variant>
      <vt:variant>
        <vt:lpwstr/>
      </vt:variant>
      <vt:variant>
        <vt:lpwstr>_Toc446872139</vt:lpwstr>
      </vt:variant>
      <vt:variant>
        <vt:i4>1703988</vt:i4>
      </vt:variant>
      <vt:variant>
        <vt:i4>65</vt:i4>
      </vt:variant>
      <vt:variant>
        <vt:i4>0</vt:i4>
      </vt:variant>
      <vt:variant>
        <vt:i4>5</vt:i4>
      </vt:variant>
      <vt:variant>
        <vt:lpwstr/>
      </vt:variant>
      <vt:variant>
        <vt:lpwstr>_Toc446872138</vt:lpwstr>
      </vt:variant>
      <vt:variant>
        <vt:i4>1703988</vt:i4>
      </vt:variant>
      <vt:variant>
        <vt:i4>59</vt:i4>
      </vt:variant>
      <vt:variant>
        <vt:i4>0</vt:i4>
      </vt:variant>
      <vt:variant>
        <vt:i4>5</vt:i4>
      </vt:variant>
      <vt:variant>
        <vt:lpwstr/>
      </vt:variant>
      <vt:variant>
        <vt:lpwstr>_Toc446872137</vt:lpwstr>
      </vt:variant>
      <vt:variant>
        <vt:i4>1703988</vt:i4>
      </vt:variant>
      <vt:variant>
        <vt:i4>53</vt:i4>
      </vt:variant>
      <vt:variant>
        <vt:i4>0</vt:i4>
      </vt:variant>
      <vt:variant>
        <vt:i4>5</vt:i4>
      </vt:variant>
      <vt:variant>
        <vt:lpwstr/>
      </vt:variant>
      <vt:variant>
        <vt:lpwstr>_Toc446872136</vt:lpwstr>
      </vt:variant>
      <vt:variant>
        <vt:i4>1703988</vt:i4>
      </vt:variant>
      <vt:variant>
        <vt:i4>47</vt:i4>
      </vt:variant>
      <vt:variant>
        <vt:i4>0</vt:i4>
      </vt:variant>
      <vt:variant>
        <vt:i4>5</vt:i4>
      </vt:variant>
      <vt:variant>
        <vt:lpwstr/>
      </vt:variant>
      <vt:variant>
        <vt:lpwstr>_Toc446872135</vt:lpwstr>
      </vt:variant>
      <vt:variant>
        <vt:i4>1703988</vt:i4>
      </vt:variant>
      <vt:variant>
        <vt:i4>41</vt:i4>
      </vt:variant>
      <vt:variant>
        <vt:i4>0</vt:i4>
      </vt:variant>
      <vt:variant>
        <vt:i4>5</vt:i4>
      </vt:variant>
      <vt:variant>
        <vt:lpwstr/>
      </vt:variant>
      <vt:variant>
        <vt:lpwstr>_Toc446872134</vt:lpwstr>
      </vt:variant>
      <vt:variant>
        <vt:i4>1703988</vt:i4>
      </vt:variant>
      <vt:variant>
        <vt:i4>35</vt:i4>
      </vt:variant>
      <vt:variant>
        <vt:i4>0</vt:i4>
      </vt:variant>
      <vt:variant>
        <vt:i4>5</vt:i4>
      </vt:variant>
      <vt:variant>
        <vt:lpwstr/>
      </vt:variant>
      <vt:variant>
        <vt:lpwstr>_Toc446872133</vt:lpwstr>
      </vt:variant>
      <vt:variant>
        <vt:i4>1703988</vt:i4>
      </vt:variant>
      <vt:variant>
        <vt:i4>29</vt:i4>
      </vt:variant>
      <vt:variant>
        <vt:i4>0</vt:i4>
      </vt:variant>
      <vt:variant>
        <vt:i4>5</vt:i4>
      </vt:variant>
      <vt:variant>
        <vt:lpwstr/>
      </vt:variant>
      <vt:variant>
        <vt:lpwstr>_Toc446872132</vt:lpwstr>
      </vt:variant>
      <vt:variant>
        <vt:i4>1703988</vt:i4>
      </vt:variant>
      <vt:variant>
        <vt:i4>23</vt:i4>
      </vt:variant>
      <vt:variant>
        <vt:i4>0</vt:i4>
      </vt:variant>
      <vt:variant>
        <vt:i4>5</vt:i4>
      </vt:variant>
      <vt:variant>
        <vt:lpwstr/>
      </vt:variant>
      <vt:variant>
        <vt:lpwstr>_Toc446872131</vt:lpwstr>
      </vt:variant>
      <vt:variant>
        <vt:i4>1703988</vt:i4>
      </vt:variant>
      <vt:variant>
        <vt:i4>17</vt:i4>
      </vt:variant>
      <vt:variant>
        <vt:i4>0</vt:i4>
      </vt:variant>
      <vt:variant>
        <vt:i4>5</vt:i4>
      </vt:variant>
      <vt:variant>
        <vt:lpwstr/>
      </vt:variant>
      <vt:variant>
        <vt:lpwstr>_Toc446872130</vt:lpwstr>
      </vt:variant>
      <vt:variant>
        <vt:i4>1769524</vt:i4>
      </vt:variant>
      <vt:variant>
        <vt:i4>11</vt:i4>
      </vt:variant>
      <vt:variant>
        <vt:i4>0</vt:i4>
      </vt:variant>
      <vt:variant>
        <vt:i4>5</vt:i4>
      </vt:variant>
      <vt:variant>
        <vt:lpwstr/>
      </vt:variant>
      <vt:variant>
        <vt:lpwstr>_Toc446872129</vt:lpwstr>
      </vt:variant>
      <vt:variant>
        <vt:i4>1769524</vt:i4>
      </vt:variant>
      <vt:variant>
        <vt:i4>5</vt:i4>
      </vt:variant>
      <vt:variant>
        <vt:i4>0</vt:i4>
      </vt:variant>
      <vt:variant>
        <vt:i4>5</vt:i4>
      </vt:variant>
      <vt:variant>
        <vt:lpwstr/>
      </vt:variant>
      <vt:variant>
        <vt:lpwstr>_Toc446872128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dc:creator>
  <cp:keywords/>
  <cp:lastModifiedBy>Windows 用户</cp:lastModifiedBy>
  <cp:revision>2</cp:revision>
  <cp:lastPrinted>2015-10-28T13:22:00Z</cp:lastPrinted>
  <dcterms:created xsi:type="dcterms:W3CDTF">2018-03-29T13:01:00Z</dcterms:created>
  <dcterms:modified xsi:type="dcterms:W3CDTF">2018-03-29T13:01:00Z</dcterms:modified>
</cp:coreProperties>
</file>